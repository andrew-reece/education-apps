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Override PartName="/word/comments.xml" ContentType="application/vnd.openxmlformats-officedocument.wordprocessingml.comments+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activeX/activeX1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480" w:rsidRPr="000F3584" w:rsidRDefault="00887480" w:rsidP="00887480">
      <w:pPr>
        <w:jc w:val="center"/>
        <w:rPr>
          <w:b/>
          <w:sz w:val="28"/>
          <w:szCs w:val="28"/>
        </w:rPr>
      </w:pPr>
      <w:r w:rsidRPr="000F3584">
        <w:rPr>
          <w:b/>
          <w:sz w:val="28"/>
          <w:szCs w:val="28"/>
        </w:rPr>
        <w:t>HARVARD UNIVERSITY</w:t>
      </w:r>
    </w:p>
    <w:p w:rsidR="00887480" w:rsidRPr="000F3584" w:rsidRDefault="00887480" w:rsidP="00887480">
      <w:pPr>
        <w:jc w:val="center"/>
        <w:rPr>
          <w:b/>
          <w:sz w:val="28"/>
          <w:szCs w:val="28"/>
        </w:rPr>
      </w:pPr>
      <w:r w:rsidRPr="000F3584">
        <w:rPr>
          <w:b/>
          <w:sz w:val="28"/>
          <w:szCs w:val="28"/>
        </w:rPr>
        <w:t>COMMITTEE ON THE USE OF HUMAN SUBJECTS</w:t>
      </w:r>
    </w:p>
    <w:p w:rsidR="00887480" w:rsidRPr="000F3584" w:rsidRDefault="00887480" w:rsidP="00887480">
      <w:pPr>
        <w:jc w:val="center"/>
        <w:rPr>
          <w:b/>
          <w:sz w:val="28"/>
          <w:szCs w:val="28"/>
        </w:rPr>
      </w:pPr>
      <w:r w:rsidRPr="000F3584">
        <w:rPr>
          <w:b/>
          <w:sz w:val="28"/>
          <w:szCs w:val="28"/>
        </w:rPr>
        <w:t>Request for Approval of Human Subjects Research</w:t>
      </w:r>
    </w:p>
    <w:p w:rsidR="00887480" w:rsidRPr="000F3584" w:rsidRDefault="00887480" w:rsidP="00887480">
      <w:pPr>
        <w:jc w:val="center"/>
        <w:rPr>
          <w:b/>
          <w:sz w:val="28"/>
          <w:szCs w:val="28"/>
        </w:rPr>
      </w:pPr>
    </w:p>
    <w:tbl>
      <w:tblPr>
        <w:tblW w:w="0" w:type="auto"/>
        <w:tblLook w:val="00BF"/>
      </w:tblPr>
      <w:tblGrid>
        <w:gridCol w:w="4788"/>
        <w:gridCol w:w="4788"/>
      </w:tblGrid>
      <w:tr w:rsidR="00887480" w:rsidRPr="00873072">
        <w:tc>
          <w:tcPr>
            <w:tcW w:w="4788" w:type="dxa"/>
          </w:tcPr>
          <w:p w:rsidR="00887480" w:rsidRPr="00873072" w:rsidRDefault="00887480" w:rsidP="00887480">
            <w:pPr>
              <w:spacing w:after="120"/>
              <w:rPr>
                <w:b/>
              </w:rPr>
            </w:pPr>
            <w:r w:rsidRPr="00873072">
              <w:rPr>
                <w:b/>
              </w:rPr>
              <w:t xml:space="preserve">INVESTIGATOR: </w:t>
            </w:r>
            <w:r w:rsidRPr="00873072">
              <w:rPr>
                <w:b/>
                <w:i/>
              </w:rPr>
              <w:t>(</w:t>
            </w:r>
            <w:r w:rsidRPr="00873072">
              <w:rPr>
                <w:i/>
              </w:rPr>
              <w:t>name, campus address</w:t>
            </w:r>
            <w:r w:rsidRPr="00873072">
              <w:rPr>
                <w:b/>
                <w:i/>
              </w:rPr>
              <w:t>)</w:t>
            </w:r>
          </w:p>
        </w:tc>
        <w:tc>
          <w:tcPr>
            <w:tcW w:w="4788" w:type="dxa"/>
          </w:tcPr>
          <w:p w:rsidR="00887480" w:rsidRPr="00873072" w:rsidRDefault="00887480" w:rsidP="00887480">
            <w:pPr>
              <w:spacing w:after="120"/>
              <w:rPr>
                <w:b/>
              </w:rPr>
            </w:pPr>
            <w:r w:rsidRPr="00873072">
              <w:rPr>
                <w:b/>
              </w:rPr>
              <w:t xml:space="preserve">Additional Contact Person: </w:t>
            </w:r>
            <w:r w:rsidRPr="00873072">
              <w:rPr>
                <w:i/>
              </w:rPr>
              <w:t>(if any)</w:t>
            </w:r>
            <w:r w:rsidRPr="00873072">
              <w:rPr>
                <w:b/>
              </w:rPr>
              <w:t xml:space="preserve"> </w:t>
            </w:r>
          </w:p>
        </w:tc>
      </w:tr>
      <w:tr w:rsidR="00887480" w:rsidRPr="00873072">
        <w:tc>
          <w:tcPr>
            <w:tcW w:w="4788" w:type="dxa"/>
          </w:tcPr>
          <w:p w:rsidR="00887480" w:rsidRPr="00263F4D" w:rsidRDefault="00887480" w:rsidP="00887480">
            <w:pPr>
              <w:spacing w:after="120"/>
            </w:pPr>
            <w:r>
              <w:t>Dr. Chiara S. Haller</w:t>
            </w:r>
          </w:p>
          <w:p w:rsidR="00887480" w:rsidRPr="00263F4D" w:rsidRDefault="00887480" w:rsidP="00887480">
            <w:pPr>
              <w:spacing w:after="120"/>
            </w:pPr>
            <w:r w:rsidRPr="00263F4D">
              <w:t>William James Hall RM 13</w:t>
            </w:r>
            <w:r>
              <w:t>50</w:t>
            </w:r>
          </w:p>
          <w:p w:rsidR="00887480" w:rsidRPr="00263F4D" w:rsidRDefault="00887480" w:rsidP="00887480">
            <w:pPr>
              <w:spacing w:after="120"/>
            </w:pPr>
            <w:r w:rsidRPr="00263F4D">
              <w:t>33 Kirkland Street</w:t>
            </w:r>
          </w:p>
          <w:p w:rsidR="00887480" w:rsidRPr="00263F4D" w:rsidRDefault="00887480" w:rsidP="00887480">
            <w:pPr>
              <w:spacing w:after="120"/>
            </w:pPr>
            <w:r w:rsidRPr="00263F4D">
              <w:t xml:space="preserve">Cambridge, MA 02138 </w:t>
            </w:r>
          </w:p>
        </w:tc>
        <w:tc>
          <w:tcPr>
            <w:tcW w:w="4788" w:type="dxa"/>
          </w:tcPr>
          <w:p w:rsidR="00495C58" w:rsidRDefault="00B7326A" w:rsidP="00887480">
            <w:pPr>
              <w:spacing w:after="120"/>
              <w:rPr>
                <w:ins w:id="0" w:author="Chiara" w:date="2010-10-05T13:34:00Z"/>
              </w:rPr>
            </w:pPr>
            <w:ins w:id="1" w:author="Chiara" w:date="2010-10-05T12:55:00Z">
              <w:r>
                <w:t>Andrew</w:t>
              </w:r>
            </w:ins>
            <w:ins w:id="2" w:author="Chiara" w:date="2010-10-05T13:34:00Z">
              <w:r w:rsidR="00495C58">
                <w:t xml:space="preserve"> G. Reece</w:t>
              </w:r>
            </w:ins>
          </w:p>
          <w:p w:rsidR="00887480" w:rsidRPr="00D934FC" w:rsidRDefault="00B7326A" w:rsidP="00887480">
            <w:pPr>
              <w:spacing w:after="120"/>
            </w:pPr>
            <w:ins w:id="3" w:author="Chiara" w:date="2010-10-05T12:55:00Z">
              <w:r>
                <w:t>?</w:t>
              </w:r>
            </w:ins>
          </w:p>
        </w:tc>
      </w:tr>
      <w:tr w:rsidR="00887480" w:rsidRPr="00873072">
        <w:tc>
          <w:tcPr>
            <w:tcW w:w="4788" w:type="dxa"/>
          </w:tcPr>
          <w:p w:rsidR="00887480" w:rsidRPr="00303256" w:rsidRDefault="00887480" w:rsidP="00887480">
            <w:pPr>
              <w:spacing w:after="120"/>
            </w:pPr>
            <w:r w:rsidRPr="00873072">
              <w:rPr>
                <w:b/>
              </w:rPr>
              <w:t xml:space="preserve">TELEPHONE: </w:t>
            </w:r>
            <w:r>
              <w:t>857</w:t>
            </w:r>
            <w:r w:rsidRPr="00303256">
              <w:t>-</w:t>
            </w:r>
            <w:r>
              <w:t>207</w:t>
            </w:r>
            <w:r w:rsidRPr="00303256">
              <w:t>-</w:t>
            </w:r>
            <w:r>
              <w:t>7783</w:t>
            </w:r>
          </w:p>
        </w:tc>
        <w:tc>
          <w:tcPr>
            <w:tcW w:w="4788" w:type="dxa"/>
          </w:tcPr>
          <w:p w:rsidR="00887480" w:rsidRPr="00303256" w:rsidRDefault="00887480" w:rsidP="00887480">
            <w:pPr>
              <w:spacing w:after="120"/>
            </w:pPr>
          </w:p>
        </w:tc>
      </w:tr>
      <w:tr w:rsidR="00887480" w:rsidRPr="00495C58">
        <w:tc>
          <w:tcPr>
            <w:tcW w:w="4788" w:type="dxa"/>
          </w:tcPr>
          <w:p w:rsidR="00887480" w:rsidRPr="00495C58" w:rsidRDefault="00887480" w:rsidP="00887480">
            <w:pPr>
              <w:spacing w:after="120"/>
              <w:rPr>
                <w:rPrChange w:id="4" w:author="Chiara" w:date="2010-10-05T13:34:00Z">
                  <w:rPr>
                    <w:lang w:val="de-CH"/>
                  </w:rPr>
                </w:rPrChange>
              </w:rPr>
            </w:pPr>
            <w:r w:rsidRPr="00495C58">
              <w:rPr>
                <w:b/>
                <w:rPrChange w:id="5" w:author="Chiara" w:date="2010-10-05T13:34:00Z">
                  <w:rPr>
                    <w:b/>
                    <w:lang w:val="de-CH"/>
                  </w:rPr>
                </w:rPrChange>
              </w:rPr>
              <w:t xml:space="preserve">E-MAIL: </w:t>
            </w:r>
            <w:r w:rsidRPr="00495C58">
              <w:rPr>
                <w:b/>
                <w:rPrChange w:id="6" w:author="Chiara" w:date="2010-10-05T13:34:00Z">
                  <w:rPr>
                    <w:b/>
                    <w:lang w:val="de-CH"/>
                  </w:rPr>
                </w:rPrChange>
              </w:rPr>
              <w:tab/>
            </w:r>
            <w:r w:rsidRPr="00495C58">
              <w:rPr>
                <w:rPrChange w:id="7" w:author="Chiara" w:date="2010-10-05T13:34:00Z">
                  <w:rPr>
                    <w:lang w:val="de-CH"/>
                  </w:rPr>
                </w:rPrChange>
              </w:rPr>
              <w:t>haller@wjh.harvard.edu</w:t>
            </w:r>
          </w:p>
        </w:tc>
        <w:tc>
          <w:tcPr>
            <w:tcW w:w="4788" w:type="dxa"/>
          </w:tcPr>
          <w:p w:rsidR="00887480" w:rsidRPr="00495C58" w:rsidRDefault="00887480" w:rsidP="00887480">
            <w:pPr>
              <w:spacing w:after="120"/>
              <w:rPr>
                <w:rPrChange w:id="8" w:author="Chiara" w:date="2010-10-05T13:34:00Z">
                  <w:rPr>
                    <w:lang w:val="de-CH"/>
                  </w:rPr>
                </w:rPrChange>
              </w:rPr>
            </w:pPr>
          </w:p>
        </w:tc>
      </w:tr>
    </w:tbl>
    <w:p w:rsidR="00887480" w:rsidRPr="00BB10E6" w:rsidRDefault="00887480" w:rsidP="00887480">
      <w:pPr>
        <w:spacing w:after="120"/>
        <w:rPr>
          <w:b/>
        </w:rPr>
      </w:pPr>
      <w:r w:rsidRPr="00BB10E6">
        <w:rPr>
          <w:b/>
        </w:rPr>
        <w:t xml:space="preserve">PROJECT TITLE:       </w:t>
      </w:r>
      <w:r>
        <w:t>Validation of the Haller Complexity Scale</w:t>
      </w:r>
    </w:p>
    <w:p w:rsidR="00887480" w:rsidRPr="00BB10E6" w:rsidRDefault="00887480" w:rsidP="00887480">
      <w:pPr>
        <w:spacing w:after="120"/>
        <w:rPr>
          <w:b/>
        </w:rPr>
      </w:pPr>
      <w:r w:rsidRPr="00BB10E6">
        <w:rPr>
          <w:b/>
        </w:rPr>
        <w:t xml:space="preserve">ANTICIPATED FUNDING SOURCE: </w:t>
      </w:r>
      <w:r w:rsidRPr="00780DB5">
        <w:rPr>
          <w:i/>
        </w:rPr>
        <w:t>(for sponsored funding, add name of grant recipient)</w:t>
      </w:r>
      <w:r w:rsidRPr="00BB10E6">
        <w:rPr>
          <w:b/>
        </w:rPr>
        <w:t xml:space="preserve">:  </w:t>
      </w:r>
    </w:p>
    <w:p w:rsidR="00887480" w:rsidRPr="00303256" w:rsidRDefault="00887480" w:rsidP="00887480">
      <w:pPr>
        <w:spacing w:after="120"/>
      </w:pPr>
      <w:r w:rsidRPr="00303256">
        <w:t>None</w:t>
      </w:r>
    </w:p>
    <w:p w:rsidR="00887480" w:rsidRPr="00BB10E6" w:rsidRDefault="00887480" w:rsidP="00887480">
      <w:pPr>
        <w:spacing w:after="120"/>
        <w:rPr>
          <w:b/>
        </w:rPr>
      </w:pPr>
      <w:r w:rsidRPr="00BB10E6">
        <w:rPr>
          <w:b/>
        </w:rPr>
        <w:t xml:space="preserve">FACULTY SPONSOR'S </w:t>
      </w:r>
      <w:r w:rsidRPr="00780DB5">
        <w:rPr>
          <w:b/>
        </w:rPr>
        <w:t>NAME</w:t>
      </w:r>
      <w:r w:rsidRPr="00780DB5">
        <w:rPr>
          <w:i/>
        </w:rPr>
        <w:t xml:space="preserve"> (for non-faculty applicants)</w:t>
      </w:r>
      <w:r w:rsidRPr="00BB10E6">
        <w:rPr>
          <w:b/>
        </w:rPr>
        <w:t xml:space="preserve">:       </w:t>
      </w:r>
      <w:r w:rsidRPr="00303256">
        <w:t>Dr. Ellen J. Langer</w:t>
      </w:r>
    </w:p>
    <w:p w:rsidR="00887480" w:rsidRPr="00BB10E6" w:rsidRDefault="00887480" w:rsidP="00887480">
      <w:pPr>
        <w:spacing w:after="120"/>
        <w:rPr>
          <w:b/>
        </w:rPr>
      </w:pPr>
      <w:r>
        <w:rPr>
          <w:b/>
        </w:rPr>
        <w:tab/>
      </w:r>
      <w:r w:rsidRPr="00BB10E6">
        <w:rPr>
          <w:b/>
        </w:rPr>
        <w:t xml:space="preserve">Supervising lecturer, </w:t>
      </w:r>
      <w:r w:rsidRPr="004758C0">
        <w:rPr>
          <w:b/>
        </w:rPr>
        <w:t>instructor,</w:t>
      </w:r>
      <w:r w:rsidRPr="00BB10E6">
        <w:rPr>
          <w:b/>
        </w:rPr>
        <w:t xml:space="preserve"> or graduate student </w:t>
      </w:r>
      <w:r w:rsidRPr="00780DB5">
        <w:rPr>
          <w:i/>
        </w:rPr>
        <w:t>(if applicable)</w:t>
      </w:r>
      <w:r w:rsidRPr="00BB10E6">
        <w:rPr>
          <w:b/>
        </w:rPr>
        <w:t xml:space="preserve">:       </w:t>
      </w:r>
      <w:r w:rsidRPr="00303256">
        <w:fldChar w:fldCharType="begin">
          <w:ffData>
            <w:name w:val="Text7"/>
            <w:enabled/>
            <w:calcOnExit w:val="0"/>
            <w:textInput/>
          </w:ffData>
        </w:fldChar>
      </w:r>
      <w:bookmarkStart w:id="9" w:name="Text7"/>
      <w:r w:rsidRPr="00303256">
        <w:instrText xml:space="preserve"> FORMTEXT </w:instrText>
      </w:r>
      <w:r w:rsidRPr="00303256">
        <w:fldChar w:fldCharType="separate"/>
      </w:r>
      <w:r w:rsidRPr="00303256">
        <w:rPr>
          <w:rFonts w:ascii="Monaco" w:hAnsi="Monaco" w:cs="Monaco"/>
          <w:noProof/>
        </w:rPr>
        <w:t> </w:t>
      </w:r>
      <w:r w:rsidRPr="00303256">
        <w:rPr>
          <w:rFonts w:ascii="Monaco" w:hAnsi="Monaco" w:cs="Monaco"/>
          <w:noProof/>
        </w:rPr>
        <w:t> </w:t>
      </w:r>
      <w:r w:rsidRPr="00303256">
        <w:rPr>
          <w:rFonts w:ascii="Monaco" w:hAnsi="Monaco" w:cs="Monaco"/>
          <w:noProof/>
        </w:rPr>
        <w:t> </w:t>
      </w:r>
      <w:r w:rsidRPr="00303256">
        <w:rPr>
          <w:rFonts w:ascii="Monaco" w:hAnsi="Monaco" w:cs="Monaco"/>
          <w:noProof/>
        </w:rPr>
        <w:t> </w:t>
      </w:r>
      <w:r w:rsidRPr="00303256">
        <w:rPr>
          <w:rFonts w:ascii="Monaco" w:hAnsi="Monaco" w:cs="Monaco"/>
          <w:noProof/>
        </w:rPr>
        <w:t> </w:t>
      </w:r>
      <w:r w:rsidRPr="00303256">
        <w:fldChar w:fldCharType="end"/>
      </w:r>
      <w:bookmarkEnd w:id="9"/>
    </w:p>
    <w:p w:rsidR="00887480" w:rsidRPr="00BB10E6" w:rsidRDefault="00887480" w:rsidP="00887480">
      <w:pPr>
        <w:spacing w:after="120"/>
        <w:rPr>
          <w:b/>
        </w:rPr>
      </w:pPr>
      <w:r w:rsidRPr="00BB10E6">
        <w:rPr>
          <w:b/>
        </w:rPr>
        <w:t xml:space="preserve">SPONSOR'S E-MAIL ADDRESS:       </w:t>
      </w:r>
      <w:r w:rsidRPr="00303256">
        <w:t>langer@wjh.harvard.edu</w:t>
      </w:r>
    </w:p>
    <w:p w:rsidR="00887480" w:rsidRPr="00BB10E6" w:rsidRDefault="00887480" w:rsidP="00887480">
      <w:pPr>
        <w:spacing w:after="120"/>
        <w:rPr>
          <w:b/>
        </w:rPr>
      </w:pPr>
      <w:r w:rsidRPr="00BB10E6">
        <w:rPr>
          <w:b/>
        </w:rPr>
        <w:t>DURATION OF ENTIRE PROJECT:</w:t>
      </w:r>
    </w:p>
    <w:p w:rsidR="00887480" w:rsidRPr="00BB10E6" w:rsidRDefault="00887480" w:rsidP="00887480">
      <w:pPr>
        <w:spacing w:after="120"/>
        <w:rPr>
          <w:b/>
        </w:rPr>
      </w:pPr>
      <w:proofErr w:type="gramStart"/>
      <w:r w:rsidRPr="00BB10E6">
        <w:rPr>
          <w:b/>
        </w:rPr>
        <w:t xml:space="preserve">from </w:t>
      </w:r>
      <w:r>
        <w:rPr>
          <w:b/>
        </w:rPr>
        <w:t xml:space="preserve"> </w:t>
      </w:r>
      <w:r>
        <w:t>October</w:t>
      </w:r>
      <w:proofErr w:type="gramEnd"/>
      <w:r w:rsidRPr="00303256">
        <w:t xml:space="preserve"> 2010</w:t>
      </w:r>
      <w:r w:rsidRPr="00BB10E6">
        <w:rPr>
          <w:b/>
        </w:rPr>
        <w:t xml:space="preserve">      to</w:t>
      </w:r>
      <w:r>
        <w:rPr>
          <w:b/>
        </w:rPr>
        <w:t xml:space="preserve">  </w:t>
      </w:r>
      <w:r>
        <w:t>October</w:t>
      </w:r>
      <w:r w:rsidRPr="00303256">
        <w:t xml:space="preserve"> 2011</w:t>
      </w:r>
      <w:r w:rsidRPr="00BB10E6">
        <w:rPr>
          <w:b/>
        </w:rPr>
        <w:t xml:space="preserve">. </w:t>
      </w:r>
    </w:p>
    <w:p w:rsidR="00887480" w:rsidRPr="00BB10E6" w:rsidRDefault="00887480" w:rsidP="00887480">
      <w:pPr>
        <w:spacing w:after="120"/>
        <w:rPr>
          <w:b/>
        </w:rPr>
      </w:pPr>
      <w:r w:rsidRPr="00BB10E6">
        <w:rPr>
          <w:b/>
        </w:rPr>
        <w:t xml:space="preserve">APPROVAL REQUESTED FOR </w:t>
      </w:r>
      <w:r w:rsidRPr="00780DB5">
        <w:rPr>
          <w:i/>
        </w:rPr>
        <w:t>(maximum one year; must be renewed annually)</w:t>
      </w:r>
      <w:r w:rsidRPr="00BB10E6">
        <w:rPr>
          <w:b/>
        </w:rPr>
        <w:t>:</w:t>
      </w:r>
    </w:p>
    <w:p w:rsidR="00887480" w:rsidRPr="00BB10E6" w:rsidRDefault="00887480" w:rsidP="00887480">
      <w:pPr>
        <w:spacing w:after="120"/>
        <w:rPr>
          <w:b/>
        </w:rPr>
      </w:pPr>
      <w:proofErr w:type="gramStart"/>
      <w:r w:rsidRPr="00BB10E6">
        <w:rPr>
          <w:b/>
        </w:rPr>
        <w:t xml:space="preserve">from  </w:t>
      </w:r>
      <w:r>
        <w:t>October</w:t>
      </w:r>
      <w:proofErr w:type="gramEnd"/>
      <w:r w:rsidRPr="00303256">
        <w:t xml:space="preserve"> 2010</w:t>
      </w:r>
      <w:r w:rsidRPr="00BB10E6">
        <w:rPr>
          <w:b/>
        </w:rPr>
        <w:t xml:space="preserve">     to </w:t>
      </w:r>
      <w:r>
        <w:rPr>
          <w:b/>
        </w:rPr>
        <w:t xml:space="preserve">  </w:t>
      </w:r>
      <w:r>
        <w:t>October</w:t>
      </w:r>
      <w:r w:rsidRPr="00303256">
        <w:t xml:space="preserve"> 2011</w:t>
      </w:r>
      <w:r w:rsidRPr="00BB10E6">
        <w:rPr>
          <w:b/>
        </w:rPr>
        <w:t xml:space="preserve">. </w:t>
      </w:r>
    </w:p>
    <w:p w:rsidR="00887480" w:rsidRDefault="00887480" w:rsidP="00887480">
      <w:pPr>
        <w:spacing w:after="120"/>
      </w:pPr>
      <w:r>
        <w:pict>
          <v:rect id="_x0000_i1025" style="width:0;height:1.5pt" o:hralign="center" o:hrstd="t" o:hr="t" fillcolor="#aca899" stroked="f"/>
        </w:pict>
      </w:r>
    </w:p>
    <w:p w:rsidR="00887480" w:rsidRDefault="00887480" w:rsidP="00887480">
      <w:pPr>
        <w:spacing w:after="120"/>
        <w:rPr>
          <w:b/>
        </w:rPr>
      </w:pPr>
      <w:r w:rsidRPr="00BB10E6">
        <w:rPr>
          <w:b/>
        </w:rPr>
        <w:t>1. Please give a brief summary of the purpose of the research in non-technical language. Be sure to include a statement of the research problem, its importance, and how your project will address it. Cite two or three references directly relevant to the proposed inquiry.</w:t>
      </w:r>
    </w:p>
    <w:p w:rsidR="00887480" w:rsidRDefault="00887480" w:rsidP="00887480">
      <w:pPr>
        <w:spacing w:after="120"/>
        <w:ind w:left="360"/>
        <w:rPr>
          <w:rFonts w:eastAsia="Helvetica" w:cs="Helvetica"/>
          <w:color w:val="000000"/>
        </w:rPr>
      </w:pPr>
      <w:r>
        <w:rPr>
          <w:rFonts w:eastAsia="Helvetica" w:cs="Helvetica"/>
          <w:color w:val="000000"/>
        </w:rPr>
        <w:t xml:space="preserve">The current study aims to validate a new questionnaire (Haller Complexity Scale, HCS) </w:t>
      </w:r>
    </w:p>
    <w:p w:rsidR="00887480" w:rsidRPr="00F908DA" w:rsidRDefault="00887480" w:rsidP="00887480">
      <w:pPr>
        <w:ind w:firstLine="708"/>
      </w:pPr>
      <w:r w:rsidRPr="0068391F">
        <w:t xml:space="preserve">The benefits of creativity seem to be obvious. </w:t>
      </w:r>
      <w:r w:rsidRPr="00F908DA">
        <w:t xml:space="preserve">Creativity gives life spontaneity, authenticity and is fun. </w:t>
      </w:r>
      <w:r w:rsidRPr="0068391F">
        <w:t>It stands behind great innovations of any sort, and is the starting point of much of our technological progress.</w:t>
      </w:r>
      <w:r w:rsidRPr="00123FB2">
        <w:t xml:space="preserve"> </w:t>
      </w:r>
      <w:r w:rsidRPr="00F908DA">
        <w:t>Creativity is a fascinating topic, but difficult to investigate empirically. Only recently have some researchers developed an objective measurement approach towards functional creativity (i.e., creativity manifested in products, e.g. Cropley, 2005; Cropley &amp; Cropley, 2008; Haller, Courvoisier &amp; Cropley, 2009), rather than using divergent thinking tests as synonymous with creativity. Others tried to find unifying characteristics of the creative personality, and found the creative person to be a complex person (Csikszentmihalyi, 1996). This basically means that the person can switch between antagonistic styles of thinking (e.g., between heuristic and algorithmic, in the sense of Groner &amp; Groner, 1990), between extremes in mood (positive and negative), and between personalit</w:t>
      </w:r>
      <w:r w:rsidR="004F4191">
        <w:t>y characteristics</w:t>
      </w:r>
      <w:r w:rsidRPr="00F908DA">
        <w:t xml:space="preserve"> (such as extraversion and introversion) (c.f. </w:t>
      </w:r>
      <w:r w:rsidRPr="00F908DA">
        <w:lastRenderedPageBreak/>
        <w:t xml:space="preserve">Cropley, 1997; Csikszentmihalyi, 1996; </w:t>
      </w:r>
      <w:proofErr w:type="spellStart"/>
      <w:r w:rsidRPr="00F908DA">
        <w:t>Helson</w:t>
      </w:r>
      <w:proofErr w:type="spellEnd"/>
      <w:r w:rsidRPr="00F908DA">
        <w:t xml:space="preserve">, 1996; McMullan, 1978) as the situation requires (Haller &amp; Courvoisier, 2009). Thus, the creative person possesses a complex combination of characteristics, rather than a single key trait. Langer (1989), who introduced the term </w:t>
      </w:r>
      <w:r w:rsidRPr="00F908DA">
        <w:rPr>
          <w:i/>
        </w:rPr>
        <w:t xml:space="preserve">mindful </w:t>
      </w:r>
      <w:proofErr w:type="gramStart"/>
      <w:r w:rsidRPr="00F908DA">
        <w:rPr>
          <w:i/>
        </w:rPr>
        <w:t>creativity</w:t>
      </w:r>
      <w:proofErr w:type="gramEnd"/>
      <w:r w:rsidRPr="00F908DA">
        <w:t xml:space="preserve"> makes a similar point in arguing that the mindfully creative person is not only open, engaged, and novelty producing, but also </w:t>
      </w:r>
      <w:r w:rsidRPr="00F908DA">
        <w:rPr>
          <w:i/>
        </w:rPr>
        <w:t xml:space="preserve">flexible </w:t>
      </w:r>
      <w:r w:rsidRPr="00F908DA">
        <w:t xml:space="preserve">to react and act as the situation requires. According to Haller and Courvoisier (2009) complexity is not only a common personal characteristic among creative people, but also offers an alternative view to the „genius and madness“ belief underlying the assumptions of the personalities of creative people. This means that the emotional state of individuals can vary, for example from stable to unstable, not necessarily implying mental illness such as Bipolar Disorder (for </w:t>
      </w:r>
      <w:proofErr w:type="gramStart"/>
      <w:r w:rsidRPr="00F908DA">
        <w:t>an overview see</w:t>
      </w:r>
      <w:proofErr w:type="gramEnd"/>
      <w:r w:rsidRPr="00F908DA">
        <w:t xml:space="preserve"> Haller &amp; Courvoisier, 2009). Thus, the issue of the present research project is to validate the HCS that was constructed based on questions derived from the creativity literature. </w:t>
      </w:r>
    </w:p>
    <w:p w:rsidR="00887480" w:rsidRDefault="00887480" w:rsidP="00887480">
      <w:pPr>
        <w:spacing w:after="120"/>
        <w:ind w:left="360"/>
        <w:rPr>
          <w:rFonts w:eastAsia="Helvetica" w:cs="Helvetica"/>
          <w:color w:val="000000"/>
        </w:rPr>
      </w:pPr>
    </w:p>
    <w:p w:rsidR="00887480" w:rsidRPr="00BB10E6" w:rsidRDefault="00887480" w:rsidP="00887480">
      <w:pPr>
        <w:spacing w:after="120"/>
        <w:rPr>
          <w:b/>
        </w:rPr>
      </w:pPr>
      <w:r w:rsidRPr="00BB10E6">
        <w:rPr>
          <w:b/>
        </w:rPr>
        <w:t>2. Give details of procedures that relate to subjects' participation.</w:t>
      </w:r>
    </w:p>
    <w:p w:rsidR="00887480" w:rsidRDefault="00887480" w:rsidP="00887480">
      <w:pPr>
        <w:spacing w:after="120"/>
        <w:ind w:left="360"/>
        <w:rPr>
          <w:b/>
        </w:rPr>
      </w:pPr>
      <w:r w:rsidRPr="00BB10E6">
        <w:rPr>
          <w:b/>
        </w:rPr>
        <w:t>(a) How are subjects recruited? What inducement is offered? If participants are paid, what amount and when are they paid? Is there partial pay for partial completion? (</w:t>
      </w:r>
      <w:r w:rsidRPr="00780DB5">
        <w:rPr>
          <w:i/>
        </w:rPr>
        <w:t>Append copy of letter or advertisement or poster, if any</w:t>
      </w:r>
      <w:r w:rsidRPr="00780DB5">
        <w:t>.</w:t>
      </w:r>
      <w:r w:rsidRPr="00BB10E6">
        <w:rPr>
          <w:b/>
        </w:rPr>
        <w:t>)</w:t>
      </w:r>
    </w:p>
    <w:p w:rsidR="00887480" w:rsidRDefault="00887480" w:rsidP="00887480">
      <w:pPr>
        <w:spacing w:after="120"/>
        <w:ind w:left="360"/>
      </w:pPr>
      <w:r>
        <w:t xml:space="preserve">Participants will be recruited from different classes, flyers posted within William James Hall, </w:t>
      </w:r>
      <w:r w:rsidR="00F908DA">
        <w:t>and across campus</w:t>
      </w:r>
      <w:r>
        <w:t>, Harvard University Psychology Study Pool, and Craigstlist.com</w:t>
      </w:r>
      <w:ins w:id="10" w:author="Chiara" w:date="2010-10-05T13:00:00Z">
        <w:r w:rsidR="00B7326A">
          <w:t>, and given to people in other countries</w:t>
        </w:r>
      </w:ins>
      <w:r>
        <w:t xml:space="preserve">. The HCS contains 84 questions, and takes </w:t>
      </w:r>
      <w:r w:rsidR="004F4191">
        <w:t>10</w:t>
      </w:r>
      <w:r>
        <w:t xml:space="preserve"> minutes to fill in. </w:t>
      </w:r>
    </w:p>
    <w:p w:rsidR="00887480" w:rsidRDefault="00887480" w:rsidP="00887480">
      <w:pPr>
        <w:spacing w:after="120"/>
        <w:ind w:left="360"/>
        <w:rPr>
          <w:b/>
        </w:rPr>
      </w:pPr>
      <w:r w:rsidRPr="00BB10E6">
        <w:rPr>
          <w:b/>
        </w:rPr>
        <w:t xml:space="preserve">(b) Salient characteristics of subjects--number who will participate, age range, sex, institutional affiliation, other special inclusion and exclusion criteria </w:t>
      </w:r>
      <w:r w:rsidRPr="00753145">
        <w:t>(</w:t>
      </w:r>
      <w:r w:rsidRPr="00753145">
        <w:rPr>
          <w:i/>
        </w:rPr>
        <w:t>if children, prisoners or other vulnerable subjects are recruited, explain why their inclusion is necessary</w:t>
      </w:r>
      <w:r w:rsidRPr="00753145">
        <w:t>)</w:t>
      </w:r>
      <w:r w:rsidRPr="00BB10E6">
        <w:rPr>
          <w:b/>
        </w:rPr>
        <w:t>:</w:t>
      </w:r>
    </w:p>
    <w:p w:rsidR="00887480" w:rsidRPr="00303256" w:rsidRDefault="00887480" w:rsidP="00887480">
      <w:pPr>
        <w:numPr>
          <w:ins w:id="11" w:author="Amanda IE" w:date="2010-10-05T10:28:00Z"/>
        </w:numPr>
        <w:spacing w:after="120"/>
        <w:ind w:left="360"/>
      </w:pPr>
      <w:r w:rsidRPr="00E441B6">
        <w:t xml:space="preserve">Participants </w:t>
      </w:r>
      <w:commentRangeStart w:id="12"/>
      <w:r w:rsidRPr="00E441B6">
        <w:t xml:space="preserve">must be Harvard University students </w:t>
      </w:r>
      <w:commentRangeEnd w:id="12"/>
      <w:r w:rsidR="004F4191">
        <w:rPr>
          <w:rStyle w:val="Kommentarzeichen"/>
        </w:rPr>
        <w:commentReference w:id="12"/>
      </w:r>
      <w:r w:rsidRPr="00E441B6">
        <w:t>who pa</w:t>
      </w:r>
      <w:r>
        <w:t xml:space="preserve">rticipate for study pool credit or community volunteers (i.e., no monetary compensation.)  </w:t>
      </w:r>
      <w:commentRangeStart w:id="13"/>
      <w:r>
        <w:t>One thousand</w:t>
      </w:r>
      <w:r w:rsidRPr="004F2CC5">
        <w:t xml:space="preserve"> (</w:t>
      </w:r>
      <w:r>
        <w:t>1000</w:t>
      </w:r>
      <w:r w:rsidRPr="004F2CC5">
        <w:t>)</w:t>
      </w:r>
      <w:r>
        <w:t xml:space="preserve"> </w:t>
      </w:r>
      <w:commentRangeEnd w:id="13"/>
      <w:r w:rsidR="00B7326A">
        <w:rPr>
          <w:rStyle w:val="Kommentarzeichen"/>
        </w:rPr>
        <w:commentReference w:id="13"/>
      </w:r>
      <w:r w:rsidRPr="00E441B6">
        <w:t xml:space="preserve">Harvard University students </w:t>
      </w:r>
      <w:r>
        <w:t xml:space="preserve">and volunteers from the Boston community </w:t>
      </w:r>
      <w:r w:rsidRPr="00E441B6">
        <w:t>between the ages of 18-</w:t>
      </w:r>
      <w:r>
        <w:t>50</w:t>
      </w:r>
      <w:r w:rsidRPr="00E441B6">
        <w:t xml:space="preserve"> will be recruited. </w:t>
      </w:r>
    </w:p>
    <w:p w:rsidR="00887480" w:rsidRDefault="00887480" w:rsidP="00887480">
      <w:pPr>
        <w:spacing w:after="120"/>
        <w:ind w:left="360"/>
        <w:rPr>
          <w:b/>
        </w:rPr>
      </w:pPr>
      <w:r w:rsidRPr="00BB10E6">
        <w:rPr>
          <w:b/>
        </w:rPr>
        <w:t xml:space="preserve">(c) Describe how permission has been obtained from cooperating institution(s)--school, hospital, corporation, prison, or other relevant organization. </w:t>
      </w:r>
      <w:r w:rsidRPr="00780DB5">
        <w:rPr>
          <w:i/>
        </w:rPr>
        <w:t>(Append letters.)</w:t>
      </w:r>
      <w:r w:rsidRPr="00BB10E6">
        <w:rPr>
          <w:b/>
        </w:rPr>
        <w:t xml:space="preserve"> Is the approval of other research compliance committees or another Institutional Review Board required? </w:t>
      </w:r>
    </w:p>
    <w:p w:rsidR="00887480" w:rsidRPr="00303256" w:rsidRDefault="00887480" w:rsidP="00887480">
      <w:pPr>
        <w:spacing w:after="120"/>
        <w:ind w:left="360"/>
      </w:pPr>
      <w:r>
        <w:t xml:space="preserve">The entire study will be conducted by members of </w:t>
      </w:r>
      <w:r w:rsidRPr="004F4191">
        <w:t xml:space="preserve">Dr. Ellen Langer’s laboratory (Chiara Haller, Andrew Reece, Jonah Friedman, Amanda Ie, </w:t>
      </w:r>
      <w:proofErr w:type="spellStart"/>
      <w:r w:rsidRPr="004F4191">
        <w:t>Christelle</w:t>
      </w:r>
      <w:proofErr w:type="spellEnd"/>
      <w:r w:rsidRPr="004F4191">
        <w:t xml:space="preserve"> </w:t>
      </w:r>
      <w:proofErr w:type="spellStart"/>
      <w:r w:rsidRPr="004F4191">
        <w:t>Ngnoumen</w:t>
      </w:r>
      <w:proofErr w:type="spellEnd"/>
      <w:ins w:id="14" w:author="Chiara" w:date="2010-10-05T13:00:00Z">
        <w:r w:rsidR="00B7326A">
          <w:t xml:space="preserve">, </w:t>
        </w:r>
        <w:proofErr w:type="spellStart"/>
        <w:r w:rsidR="00B7326A">
          <w:t>Xueying</w:t>
        </w:r>
        <w:proofErr w:type="spellEnd"/>
        <w:r w:rsidR="00B7326A">
          <w:t xml:space="preserve"> </w:t>
        </w:r>
        <w:proofErr w:type="spellStart"/>
        <w:r w:rsidR="00B7326A">
          <w:t>Luo</w:t>
        </w:r>
        <w:proofErr w:type="spellEnd"/>
        <w:r w:rsidR="00B7326A">
          <w:t xml:space="preserve">, </w:t>
        </w:r>
        <w:proofErr w:type="spellStart"/>
        <w:proofErr w:type="gramStart"/>
        <w:r w:rsidR="00B7326A">
          <w:t>Sigal</w:t>
        </w:r>
        <w:proofErr w:type="spellEnd"/>
        <w:proofErr w:type="gramEnd"/>
        <w:r w:rsidR="00B7326A">
          <w:t xml:space="preserve"> </w:t>
        </w:r>
        <w:proofErr w:type="spellStart"/>
        <w:r w:rsidR="00B7326A">
          <w:t>Zilcha</w:t>
        </w:r>
      </w:ins>
      <w:proofErr w:type="spellEnd"/>
      <w:r w:rsidRPr="004F4191">
        <w:t>).</w:t>
      </w:r>
      <w:r>
        <w:t xml:space="preserve"> Thus, the approval of other research compliance committees or other Institutional Review Boards is not required.</w:t>
      </w:r>
    </w:p>
    <w:p w:rsidR="00887480" w:rsidRDefault="00887480" w:rsidP="00887480">
      <w:pPr>
        <w:spacing w:after="120"/>
        <w:ind w:left="360"/>
        <w:rPr>
          <w:b/>
        </w:rPr>
      </w:pPr>
      <w:r w:rsidRPr="00BB10E6">
        <w:rPr>
          <w:b/>
        </w:rPr>
        <w:t xml:space="preserve">(d) What do subjects do, or what is done to them, or what information is gathered? </w:t>
      </w:r>
      <w:r w:rsidRPr="00780DB5">
        <w:rPr>
          <w:b/>
          <w:i/>
        </w:rPr>
        <w:t>(</w:t>
      </w:r>
      <w:r w:rsidRPr="00780DB5">
        <w:rPr>
          <w:i/>
        </w:rPr>
        <w:t>Append copies of instructions, tests, questionnaires, or interview guides to be used.</w:t>
      </w:r>
      <w:r w:rsidRPr="00780DB5">
        <w:rPr>
          <w:b/>
          <w:i/>
        </w:rPr>
        <w:t>)</w:t>
      </w:r>
      <w:r w:rsidRPr="00BB10E6">
        <w:rPr>
          <w:b/>
        </w:rPr>
        <w:t xml:space="preserve"> How </w:t>
      </w:r>
      <w:r w:rsidRPr="00BB10E6">
        <w:rPr>
          <w:b/>
        </w:rPr>
        <w:lastRenderedPageBreak/>
        <w:t>many times will observations, tests, etc., be conducted? How long will their participation take? Are interviews to be tape recorded or videotaped?</w:t>
      </w:r>
    </w:p>
    <w:p w:rsidR="00887480" w:rsidRDefault="00887480" w:rsidP="00887480">
      <w:pPr>
        <w:spacing w:after="120"/>
        <w:ind w:left="360"/>
      </w:pPr>
      <w:r>
        <w:t xml:space="preserve">Participants will complete the two questionnaires (i.e., demographics and HCS) either on paper in </w:t>
      </w:r>
      <w:r w:rsidRPr="00303256">
        <w:t xml:space="preserve">Dr. </w:t>
      </w:r>
      <w:r>
        <w:t>Ellen Langer’s</w:t>
      </w:r>
      <w:r w:rsidRPr="00303256">
        <w:t xml:space="preserve"> laboratory in William James Hall</w:t>
      </w:r>
      <w:r>
        <w:t xml:space="preserve"> or on the Internet.  Participants will be given a unique numerical code number that they will use to label their questionnaires or input in the website. </w:t>
      </w:r>
      <w:commentRangeStart w:id="15"/>
      <w:r>
        <w:t xml:space="preserve">Names and contact information </w:t>
      </w:r>
      <w:r w:rsidRPr="004259C1">
        <w:t>will not be collected</w:t>
      </w:r>
      <w:commentRangeEnd w:id="15"/>
      <w:r w:rsidR="00ED6EEC">
        <w:rPr>
          <w:rStyle w:val="Kommentarzeichen"/>
        </w:rPr>
        <w:commentReference w:id="15"/>
      </w:r>
    </w:p>
    <w:p w:rsidR="00887480" w:rsidRDefault="00887480" w:rsidP="00887480">
      <w:pPr>
        <w:spacing w:after="120"/>
        <w:ind w:left="360"/>
      </w:pPr>
      <w:r w:rsidRPr="00303256">
        <w:t xml:space="preserve">Upon arrival at Dr. </w:t>
      </w:r>
      <w:r>
        <w:t>Ellen Langer’s</w:t>
      </w:r>
      <w:r w:rsidRPr="00303256">
        <w:t xml:space="preserve"> laboratory in William James Hall</w:t>
      </w:r>
      <w:r>
        <w:t xml:space="preserve"> or accessing the website</w:t>
      </w:r>
      <w:r w:rsidRPr="00303256">
        <w:t xml:space="preserve">, </w:t>
      </w:r>
      <w:commentRangeStart w:id="16"/>
      <w:r>
        <w:t>1000</w:t>
      </w:r>
      <w:r w:rsidRPr="00303256">
        <w:t xml:space="preserve"> participants </w:t>
      </w:r>
      <w:commentRangeEnd w:id="16"/>
      <w:r w:rsidR="00ED6EEC">
        <w:rPr>
          <w:rStyle w:val="Kommentarzeichen"/>
        </w:rPr>
        <w:commentReference w:id="16"/>
      </w:r>
      <w:r w:rsidRPr="00303256">
        <w:t>will be</w:t>
      </w:r>
      <w:r>
        <w:t xml:space="preserve"> asked by members of Dr. Langer’s laboratory to sign two informed consent forms (one to keep for their records) or </w:t>
      </w:r>
      <w:commentRangeStart w:id="17"/>
      <w:r>
        <w:t xml:space="preserve">electronically sign an informed </w:t>
      </w:r>
      <w:commentRangeEnd w:id="17"/>
      <w:r>
        <w:rPr>
          <w:rStyle w:val="Kommentarzeichen"/>
          <w:vanish/>
        </w:rPr>
        <w:commentReference w:id="17"/>
      </w:r>
      <w:r>
        <w:t>consent form (see Attachment 5).</w:t>
      </w:r>
    </w:p>
    <w:p w:rsidR="00887480" w:rsidRDefault="00887480" w:rsidP="00887480">
      <w:pPr>
        <w:spacing w:after="120"/>
        <w:ind w:left="360"/>
      </w:pPr>
      <w:r>
        <w:t>Participants will be a</w:t>
      </w:r>
      <w:r w:rsidRPr="00303256">
        <w:t xml:space="preserve">sked to complete </w:t>
      </w:r>
      <w:r>
        <w:t>a questionnaire on demographic variables (i.e</w:t>
      </w:r>
      <w:commentRangeStart w:id="18"/>
      <w:r>
        <w:t>., date of birth, sex, race, socioeconomic status, educational level</w:t>
      </w:r>
      <w:commentRangeEnd w:id="18"/>
      <w:r>
        <w:rPr>
          <w:rStyle w:val="Kommentarzeichen"/>
          <w:vanish/>
        </w:rPr>
        <w:commentReference w:id="18"/>
      </w:r>
      <w:r>
        <w:t xml:space="preserve">), </w:t>
      </w:r>
      <w:r w:rsidRPr="00303256">
        <w:t>hand preference, and musical background</w:t>
      </w:r>
      <w:r>
        <w:t xml:space="preserve">.  They will then be asked to complete the HCS. Finally, participants will be debriefed by members of Dr. Langer’s laboratory or be given an electronic version of the debriefing form (see Attachment </w:t>
      </w:r>
      <w:r w:rsidRPr="00B7326A">
        <w:rPr>
          <w:highlight w:val="yellow"/>
        </w:rPr>
        <w:t>x</w:t>
      </w:r>
      <w:r>
        <w:t>).</w:t>
      </w:r>
    </w:p>
    <w:p w:rsidR="00887480" w:rsidRPr="009C3693" w:rsidRDefault="00887480" w:rsidP="00887480">
      <w:pPr>
        <w:spacing w:after="120"/>
        <w:ind w:left="360"/>
        <w:rPr>
          <w:color w:val="00B0F0"/>
        </w:rPr>
      </w:pPr>
      <w:r>
        <w:t xml:space="preserve">The duration of the entire procedure will take 10 minutes. </w:t>
      </w:r>
    </w:p>
    <w:p w:rsidR="00887480" w:rsidRPr="00BB10E6" w:rsidRDefault="00887480" w:rsidP="00887480">
      <w:pPr>
        <w:spacing w:after="120"/>
        <w:rPr>
          <w:b/>
        </w:rPr>
      </w:pPr>
      <w:r w:rsidRPr="00BB10E6">
        <w:rPr>
          <w:b/>
        </w:rPr>
        <w:t>3. Describe your research experience and your research ethics training.</w:t>
      </w:r>
    </w:p>
    <w:p w:rsidR="00887480" w:rsidRDefault="00887480" w:rsidP="00887480">
      <w:pPr>
        <w:spacing w:after="120"/>
        <w:ind w:left="360"/>
        <w:rPr>
          <w:b/>
        </w:rPr>
      </w:pPr>
      <w:r w:rsidRPr="00BB10E6">
        <w:rPr>
          <w:b/>
        </w:rPr>
        <w:t>(a) Cite your experience with this kind of research and/or this population. List any assistants who will be working with you and cite their experience also.</w:t>
      </w:r>
    </w:p>
    <w:p w:rsidR="00887480" w:rsidRDefault="00887480" w:rsidP="00887480">
      <w:pPr>
        <w:spacing w:after="120"/>
        <w:ind w:left="360"/>
        <w:rPr>
          <w:color w:val="00B0F0"/>
        </w:rPr>
      </w:pPr>
      <w:r w:rsidRPr="002C1793">
        <w:t xml:space="preserve">All investigators have completed the HETHR, CITI, and/or CUHS-led training course. </w:t>
      </w:r>
      <w:r>
        <w:t>Dr. Chiara S. Haller</w:t>
      </w:r>
      <w:r w:rsidRPr="002C1793">
        <w:t xml:space="preserve"> is a </w:t>
      </w:r>
      <w:r>
        <w:t xml:space="preserve">post-doctoral fellow </w:t>
      </w:r>
      <w:r w:rsidRPr="002C1793">
        <w:t xml:space="preserve">in the Psychology Department at Harvard University, who has had </w:t>
      </w:r>
      <w:r>
        <w:t>6</w:t>
      </w:r>
      <w:r w:rsidRPr="002C1793">
        <w:t xml:space="preserve"> years of experience conducting psychology experiments during her </w:t>
      </w:r>
      <w:r>
        <w:t>PhD. In her PhD she made theoretical and empirical considerations on creativity. She</w:t>
      </w:r>
      <w:r w:rsidRPr="002C1793">
        <w:t xml:space="preserve"> </w:t>
      </w:r>
      <w:r>
        <w:t xml:space="preserve">further </w:t>
      </w:r>
      <w:r w:rsidRPr="002C1793">
        <w:t xml:space="preserve">spent </w:t>
      </w:r>
      <w:r>
        <w:t>20 month working for a nationwide cohort based multicentre study in Switzerland with patients with severe traumatic brain injury (T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 xml:space="preserve">n this study she had to conduct follow-ups with all TPI patients in four cantons, of every age range, socioeconomic status, </w:t>
      </w:r>
      <w:proofErr w:type="gramStart"/>
      <w:r>
        <w:t>divers</w:t>
      </w:r>
      <w:proofErr w:type="gramEnd"/>
      <w:r>
        <w:t xml:space="preserve"> illnesses. Neuropsychological, clinical and medical testing </w:t>
      </w:r>
      <w:proofErr w:type="gramStart"/>
      <w:r>
        <w:t>were</w:t>
      </w:r>
      <w:proofErr w:type="gramEnd"/>
      <w:r>
        <w:t xml:space="preserve"> her daily routine for 20 month. In the same study she is PI for several </w:t>
      </w:r>
      <w:proofErr w:type="spellStart"/>
      <w:r>
        <w:t>substudies</w:t>
      </w:r>
      <w:proofErr w:type="spellEnd"/>
      <w:r>
        <w:t>, concerned with creativity, mindfulness, personality, cognition</w:t>
      </w:r>
      <w:r w:rsidRPr="005C3BD4">
        <w:rPr>
          <w:color w:val="00B0F0"/>
        </w:rPr>
        <w:t>.</w:t>
      </w:r>
    </w:p>
    <w:p w:rsidR="00887480" w:rsidRPr="006D758C" w:rsidRDefault="00887480" w:rsidP="00887480">
      <w:pPr>
        <w:spacing w:after="120"/>
        <w:ind w:left="360"/>
      </w:pPr>
      <w:r>
        <w:t>Dr. Ellen Langer has more than 35 years of experience putting the construct of mindfulness into practice in a variety of experimental settings across a variety of populations.</w:t>
      </w:r>
      <w:r w:rsidRPr="005C3BD4">
        <w:rPr>
          <w:color w:val="00B0F0"/>
        </w:rPr>
        <w:t xml:space="preserve"> </w:t>
      </w:r>
    </w:p>
    <w:p w:rsidR="00887480" w:rsidRPr="0000152A" w:rsidRDefault="00887480" w:rsidP="00887480">
      <w:pPr>
        <w:spacing w:after="120"/>
        <w:ind w:left="360"/>
        <w:rPr>
          <w:color w:val="00B0F0"/>
        </w:rPr>
      </w:pPr>
      <w:r w:rsidRPr="0000152A">
        <w:rPr>
          <w:color w:val="00B0F0"/>
        </w:rPr>
        <w:t>Andrew Reece</w:t>
      </w:r>
    </w:p>
    <w:p w:rsidR="00887480" w:rsidRPr="002C1793" w:rsidRDefault="00887480" w:rsidP="00887480">
      <w:pPr>
        <w:spacing w:after="120"/>
        <w:ind w:left="360"/>
      </w:pPr>
      <w:r w:rsidRPr="000548B8">
        <w:t xml:space="preserve">Jonah Friedman is a research member of Dr. Langer’s Mindfulness Lab in the Psychology Department at Harvard University as well as a research assistant to Colin Fisher in the Organizational Behavior program -- a joint program between the Business School and Psychology Department at Harvard University.  He has had experience assisting and developing psychology experiments over the last eighteen months. Specifically, he has developed and tested instruments, coded and analyzed videos of triad interactions, and assisted in conducting experiments and debriefed participants. </w:t>
      </w:r>
    </w:p>
    <w:p w:rsidR="00887480" w:rsidRDefault="00887480" w:rsidP="00887480">
      <w:pPr>
        <w:spacing w:after="120"/>
        <w:ind w:left="360"/>
      </w:pPr>
      <w:r>
        <w:t xml:space="preserve">Amanda Ie is a second year psychology graduate student in the Psychology Department at Harvard University, who has had three years of experience conducting psychology experiments during her undergraduate career.  Upon graduation, she spent one year as a psychology intern at Psychiatric Physicians and Consultants in Rhode Island where she has administered and scored a battery of psychological and neuropsychological tests to individuals ranging from 3- to 80-years of age. </w:t>
      </w:r>
    </w:p>
    <w:p w:rsidR="00887480" w:rsidRDefault="00887480" w:rsidP="00887480">
      <w:pPr>
        <w:spacing w:after="120"/>
        <w:ind w:left="360"/>
        <w:rPr>
          <w:ins w:id="19" w:author="Chiara" w:date="2010-10-05T13:02:00Z"/>
        </w:rPr>
      </w:pPr>
      <w:proofErr w:type="spellStart"/>
      <w:r>
        <w:t>Christelle</w:t>
      </w:r>
      <w:proofErr w:type="spellEnd"/>
      <w:r>
        <w:t xml:space="preserve"> </w:t>
      </w:r>
      <w:proofErr w:type="spellStart"/>
      <w:r>
        <w:t>Ngnoumen</w:t>
      </w:r>
      <w:proofErr w:type="spellEnd"/>
      <w:r>
        <w:t xml:space="preserve"> is a first year psychology graduate student in the Psychology Department at Harvard University, who has had three years of experience conducting psychology experiments during her undergraduate career.  Upon graduation, she spent one year as a psychology intern at Psychiatric Physicians and Consultants in Rhode Island where she has administered and scored a battery of psychological and neuropsychological tests.</w:t>
      </w:r>
    </w:p>
    <w:p w:rsidR="00ED6EEC" w:rsidRPr="0000152A" w:rsidRDefault="00ED6EEC" w:rsidP="00ED6EEC">
      <w:pPr>
        <w:spacing w:after="120"/>
        <w:ind w:left="360"/>
        <w:rPr>
          <w:ins w:id="20" w:author="Chiara" w:date="2010-10-05T13:02:00Z"/>
          <w:color w:val="00B0F0"/>
        </w:rPr>
      </w:pPr>
      <w:proofErr w:type="spellStart"/>
      <w:ins w:id="21" w:author="Chiara" w:date="2010-10-05T13:02:00Z">
        <w:r>
          <w:rPr>
            <w:color w:val="00B0F0"/>
          </w:rPr>
          <w:t>Xueying</w:t>
        </w:r>
        <w:proofErr w:type="spellEnd"/>
        <w:r>
          <w:rPr>
            <w:color w:val="00B0F0"/>
          </w:rPr>
          <w:t xml:space="preserve"> </w:t>
        </w:r>
        <w:proofErr w:type="spellStart"/>
        <w:r>
          <w:rPr>
            <w:color w:val="00B0F0"/>
          </w:rPr>
          <w:t>Luo</w:t>
        </w:r>
        <w:proofErr w:type="spellEnd"/>
      </w:ins>
    </w:p>
    <w:p w:rsidR="00ED6EEC" w:rsidRPr="0000152A" w:rsidRDefault="00ED6EEC" w:rsidP="00ED6EEC">
      <w:pPr>
        <w:spacing w:after="120"/>
        <w:ind w:left="360"/>
        <w:rPr>
          <w:ins w:id="22" w:author="Chiara" w:date="2010-10-05T13:02:00Z"/>
          <w:color w:val="00B0F0"/>
        </w:rPr>
      </w:pPr>
      <w:proofErr w:type="spellStart"/>
      <w:ins w:id="23" w:author="Chiara" w:date="2010-10-05T13:03:00Z">
        <w:r>
          <w:rPr>
            <w:color w:val="00B0F0"/>
          </w:rPr>
          <w:t>Sigal</w:t>
        </w:r>
        <w:proofErr w:type="spellEnd"/>
        <w:r>
          <w:rPr>
            <w:color w:val="00B0F0"/>
          </w:rPr>
          <w:t xml:space="preserve"> </w:t>
        </w:r>
        <w:proofErr w:type="spellStart"/>
        <w:r>
          <w:rPr>
            <w:color w:val="00B0F0"/>
          </w:rPr>
          <w:t>Zilcha</w:t>
        </w:r>
      </w:ins>
      <w:proofErr w:type="spellEnd"/>
    </w:p>
    <w:p w:rsidR="00ED6EEC" w:rsidRDefault="00ED6EEC" w:rsidP="00887480">
      <w:pPr>
        <w:spacing w:after="120"/>
        <w:ind w:left="360"/>
      </w:pPr>
    </w:p>
    <w:p w:rsidR="00887480" w:rsidRPr="00780DB5" w:rsidRDefault="00887480" w:rsidP="00887480">
      <w:pPr>
        <w:spacing w:after="120"/>
        <w:ind w:left="360"/>
        <w:rPr>
          <w:b/>
        </w:rPr>
      </w:pPr>
      <w:r w:rsidRPr="00BB10E6">
        <w:rPr>
          <w:b/>
        </w:rPr>
        <w:t>(b) Where have you received research ethics training? (</w:t>
      </w:r>
      <w:proofErr w:type="gramStart"/>
      <w:r w:rsidRPr="00BB10E6">
        <w:rPr>
          <w:b/>
        </w:rPr>
        <w:t>check</w:t>
      </w:r>
      <w:proofErr w:type="gramEnd"/>
      <w:r w:rsidRPr="00BB10E6">
        <w:rPr>
          <w:b/>
        </w:rPr>
        <w:t xml:space="preserve"> boxes) (</w:t>
      </w:r>
      <w:r w:rsidRPr="00780DB5">
        <w:rPr>
          <w:i/>
        </w:rPr>
        <w:t>Note for NIH funded projects, only (</w:t>
      </w:r>
      <w:proofErr w:type="spellStart"/>
      <w:r w:rsidRPr="00780DB5">
        <w:rPr>
          <w:i/>
        </w:rPr>
        <w:t>i</w:t>
      </w:r>
      <w:proofErr w:type="spellEnd"/>
      <w:r w:rsidRPr="00780DB5">
        <w:rPr>
          <w:i/>
        </w:rPr>
        <w:t>), (ii), or (</w:t>
      </w:r>
      <w:proofErr w:type="gramStart"/>
      <w:r w:rsidRPr="00780DB5">
        <w:rPr>
          <w:i/>
        </w:rPr>
        <w:t>iv</w:t>
      </w:r>
      <w:proofErr w:type="gramEnd"/>
      <w:r w:rsidRPr="00780DB5">
        <w:rPr>
          <w:i/>
        </w:rPr>
        <w:t>) satisfy training requirements.</w:t>
      </w:r>
      <w:r w:rsidRPr="00780DB5">
        <w:rPr>
          <w:b/>
        </w:rPr>
        <w:t>)</w:t>
      </w:r>
    </w:p>
    <w:tbl>
      <w:tblPr>
        <w:tblW w:w="0" w:type="auto"/>
        <w:tblInd w:w="378" w:type="dxa"/>
        <w:tblLook w:val="01E0"/>
      </w:tblPr>
      <w:tblGrid>
        <w:gridCol w:w="3690"/>
        <w:gridCol w:w="5508"/>
      </w:tblGrid>
      <w:tr w:rsidR="00887480" w:rsidRPr="00F908DA">
        <w:tc>
          <w:tcPr>
            <w:tcW w:w="3690" w:type="dxa"/>
          </w:tcPr>
          <w:p w:rsidR="00887480" w:rsidRPr="00873072" w:rsidRDefault="00887480" w:rsidP="00887480">
            <w:pPr>
              <w:spacing w:after="120"/>
              <w:rPr>
                <w:b/>
              </w:rPr>
            </w:pPr>
            <w:r w:rsidRPr="00873072">
              <w:rPr>
                <w:b/>
              </w:rPr>
              <w:fldChar w:fldCharType="begin">
                <w:ffData>
                  <w:name w:val="Check1"/>
                  <w:enabled/>
                  <w:calcOnExit w:val="0"/>
                  <w:checkBox>
                    <w:sizeAuto/>
                    <w:default w:val="1"/>
                  </w:checkBox>
                </w:ffData>
              </w:fldChar>
            </w:r>
            <w:bookmarkStart w:id="24" w:name="Check1"/>
            <w:r w:rsidRPr="00873072">
              <w:rPr>
                <w:b/>
              </w:rPr>
              <w:instrText xml:space="preserve"> FORMCHECKBOX </w:instrText>
            </w:r>
            <w:r w:rsidRPr="001548D4">
              <w:rPr>
                <w:b/>
              </w:rPr>
            </w:r>
            <w:r w:rsidRPr="00873072">
              <w:rPr>
                <w:b/>
              </w:rPr>
              <w:fldChar w:fldCharType="end"/>
            </w:r>
            <w:bookmarkEnd w:id="24"/>
            <w:r w:rsidRPr="00873072">
              <w:rPr>
                <w:b/>
              </w:rPr>
              <w:t xml:space="preserve"> (</w:t>
            </w:r>
            <w:proofErr w:type="spellStart"/>
            <w:r w:rsidRPr="00873072">
              <w:rPr>
                <w:b/>
              </w:rPr>
              <w:t>i</w:t>
            </w:r>
            <w:proofErr w:type="spellEnd"/>
            <w:r w:rsidRPr="00873072">
              <w:rPr>
                <w:b/>
              </w:rPr>
              <w:t>) HETHR</w:t>
            </w:r>
          </w:p>
        </w:tc>
        <w:tc>
          <w:tcPr>
            <w:tcW w:w="5508" w:type="dxa"/>
          </w:tcPr>
          <w:p w:rsidR="00887480" w:rsidRPr="00F908DA" w:rsidRDefault="00887480" w:rsidP="00887480">
            <w:pPr>
              <w:spacing w:after="120"/>
              <w:rPr>
                <w:b/>
                <w:lang w:val="de-CH"/>
              </w:rPr>
            </w:pPr>
            <w:r w:rsidRPr="00873072">
              <w:rPr>
                <w:b/>
              </w:rPr>
              <w:fldChar w:fldCharType="begin">
                <w:ffData>
                  <w:name w:val="Check5"/>
                  <w:enabled/>
                  <w:calcOnExit w:val="0"/>
                  <w:checkBox>
                    <w:sizeAuto/>
                    <w:default w:val="0"/>
                  </w:checkBox>
                </w:ffData>
              </w:fldChar>
            </w:r>
            <w:bookmarkStart w:id="25" w:name="Check5"/>
            <w:r w:rsidRPr="00F908DA">
              <w:rPr>
                <w:b/>
                <w:lang w:val="de-CH"/>
              </w:rPr>
              <w:instrText xml:space="preserve"> FORMCHECKBOX </w:instrText>
            </w:r>
            <w:r w:rsidRPr="001548D4">
              <w:rPr>
                <w:b/>
              </w:rPr>
            </w:r>
            <w:r w:rsidRPr="00873072">
              <w:rPr>
                <w:b/>
              </w:rPr>
              <w:fldChar w:fldCharType="end"/>
            </w:r>
            <w:bookmarkEnd w:id="25"/>
            <w:r w:rsidRPr="00F908DA">
              <w:rPr>
                <w:b/>
                <w:lang w:val="de-CH"/>
              </w:rPr>
              <w:t xml:space="preserve"> (</w:t>
            </w:r>
            <w:proofErr w:type="spellStart"/>
            <w:r w:rsidRPr="00F908DA">
              <w:rPr>
                <w:b/>
                <w:lang w:val="de-CH"/>
              </w:rPr>
              <w:t>iv</w:t>
            </w:r>
            <w:proofErr w:type="spellEnd"/>
            <w:r w:rsidRPr="00F908DA">
              <w:rPr>
                <w:b/>
                <w:lang w:val="de-CH"/>
              </w:rPr>
              <w:t>) NIH (</w:t>
            </w:r>
            <w:hyperlink r:id="rId8" w:history="1">
              <w:r w:rsidRPr="00F908DA">
                <w:rPr>
                  <w:rStyle w:val="Hyperlink"/>
                  <w:b/>
                  <w:u w:val="none"/>
                  <w:lang w:val="de-CH"/>
                </w:rPr>
                <w:t>http://phrp.nihtraining.com</w:t>
              </w:r>
            </w:hyperlink>
            <w:r w:rsidRPr="00F908DA">
              <w:rPr>
                <w:b/>
                <w:lang w:val="de-CH"/>
              </w:rPr>
              <w:t>)</w:t>
            </w:r>
          </w:p>
        </w:tc>
      </w:tr>
      <w:tr w:rsidR="00887480" w:rsidRPr="00873072">
        <w:tc>
          <w:tcPr>
            <w:tcW w:w="3690" w:type="dxa"/>
          </w:tcPr>
          <w:p w:rsidR="00887480" w:rsidRPr="00873072" w:rsidRDefault="00887480" w:rsidP="00887480">
            <w:pPr>
              <w:spacing w:after="120"/>
              <w:rPr>
                <w:b/>
              </w:rPr>
            </w:pPr>
            <w:r w:rsidRPr="00873072">
              <w:rPr>
                <w:b/>
              </w:rPr>
              <w:fldChar w:fldCharType="begin">
                <w:ffData>
                  <w:name w:val="Check2"/>
                  <w:enabled/>
                  <w:calcOnExit w:val="0"/>
                  <w:checkBox>
                    <w:sizeAuto/>
                    <w:default w:val="1"/>
                  </w:checkBox>
                </w:ffData>
              </w:fldChar>
            </w:r>
            <w:bookmarkStart w:id="26" w:name="Check2"/>
            <w:r w:rsidRPr="00873072">
              <w:rPr>
                <w:b/>
              </w:rPr>
              <w:instrText xml:space="preserve"> FORMCHECKBOX </w:instrText>
            </w:r>
            <w:r w:rsidRPr="001548D4">
              <w:rPr>
                <w:b/>
              </w:rPr>
            </w:r>
            <w:r w:rsidRPr="00873072">
              <w:rPr>
                <w:b/>
              </w:rPr>
              <w:fldChar w:fldCharType="end"/>
            </w:r>
            <w:bookmarkEnd w:id="26"/>
            <w:r w:rsidRPr="00873072">
              <w:rPr>
                <w:b/>
              </w:rPr>
              <w:t xml:space="preserve"> (ii) CITI</w:t>
            </w:r>
          </w:p>
        </w:tc>
        <w:tc>
          <w:tcPr>
            <w:tcW w:w="5508" w:type="dxa"/>
          </w:tcPr>
          <w:p w:rsidR="00887480" w:rsidRPr="00873072" w:rsidRDefault="00887480" w:rsidP="00887480">
            <w:pPr>
              <w:spacing w:after="120"/>
              <w:rPr>
                <w:b/>
              </w:rPr>
            </w:pPr>
            <w:r w:rsidRPr="00873072">
              <w:rPr>
                <w:b/>
              </w:rPr>
              <w:fldChar w:fldCharType="begin">
                <w:ffData>
                  <w:name w:val="Check6"/>
                  <w:enabled/>
                  <w:calcOnExit w:val="0"/>
                  <w:checkBox>
                    <w:sizeAuto/>
                    <w:default w:val="0"/>
                  </w:checkBox>
                </w:ffData>
              </w:fldChar>
            </w:r>
            <w:bookmarkStart w:id="27" w:name="Check6"/>
            <w:r w:rsidRPr="00873072">
              <w:rPr>
                <w:b/>
              </w:rPr>
              <w:instrText xml:space="preserve"> FORMCHECKBOX </w:instrText>
            </w:r>
            <w:r w:rsidRPr="001548D4">
              <w:rPr>
                <w:b/>
              </w:rPr>
            </w:r>
            <w:r w:rsidRPr="00873072">
              <w:rPr>
                <w:b/>
              </w:rPr>
              <w:fldChar w:fldCharType="end"/>
            </w:r>
            <w:bookmarkEnd w:id="27"/>
            <w:r w:rsidRPr="00873072">
              <w:rPr>
                <w:b/>
              </w:rPr>
              <w:t xml:space="preserve"> (v) Research methods course (specify) </w:t>
            </w:r>
            <w:r w:rsidRPr="00873072">
              <w:rPr>
                <w:b/>
                <w:u w:val="single"/>
              </w:rPr>
              <w:fldChar w:fldCharType="begin">
                <w:ffData>
                  <w:name w:val="Text19"/>
                  <w:enabled/>
                  <w:calcOnExit w:val="0"/>
                  <w:textInput/>
                </w:ffData>
              </w:fldChar>
            </w:r>
            <w:bookmarkStart w:id="28" w:name="Text19"/>
            <w:r w:rsidRPr="00873072">
              <w:rPr>
                <w:b/>
                <w:u w:val="single"/>
              </w:rPr>
              <w:instrText xml:space="preserve"> FORMTEXT </w:instrText>
            </w:r>
            <w:r w:rsidRPr="001548D4">
              <w:rPr>
                <w:b/>
                <w:u w:val="single"/>
              </w:rPr>
            </w:r>
            <w:r w:rsidRPr="00873072">
              <w:rPr>
                <w:b/>
                <w:u w:val="single"/>
              </w:rPr>
              <w:fldChar w:fldCharType="separate"/>
            </w:r>
            <w:r w:rsidRPr="00873072">
              <w:rPr>
                <w:b/>
                <w:noProof/>
                <w:u w:val="single"/>
              </w:rPr>
              <w:t> </w:t>
            </w:r>
            <w:r w:rsidRPr="00873072">
              <w:rPr>
                <w:b/>
                <w:noProof/>
                <w:u w:val="single"/>
              </w:rPr>
              <w:t> </w:t>
            </w:r>
            <w:r w:rsidRPr="00873072">
              <w:rPr>
                <w:b/>
                <w:noProof/>
                <w:u w:val="single"/>
              </w:rPr>
              <w:t> </w:t>
            </w:r>
            <w:r w:rsidRPr="00873072">
              <w:rPr>
                <w:b/>
                <w:noProof/>
                <w:u w:val="single"/>
              </w:rPr>
              <w:t> </w:t>
            </w:r>
            <w:r w:rsidRPr="00873072">
              <w:rPr>
                <w:b/>
                <w:noProof/>
                <w:u w:val="single"/>
              </w:rPr>
              <w:t> </w:t>
            </w:r>
            <w:r w:rsidRPr="00873072">
              <w:rPr>
                <w:b/>
                <w:u w:val="single"/>
              </w:rPr>
              <w:fldChar w:fldCharType="end"/>
            </w:r>
            <w:bookmarkEnd w:id="28"/>
          </w:p>
        </w:tc>
      </w:tr>
      <w:tr w:rsidR="00887480" w:rsidRPr="00873072">
        <w:tc>
          <w:tcPr>
            <w:tcW w:w="3690" w:type="dxa"/>
          </w:tcPr>
          <w:p w:rsidR="00887480" w:rsidRPr="00873072" w:rsidRDefault="00887480" w:rsidP="00887480">
            <w:pPr>
              <w:spacing w:after="120"/>
              <w:rPr>
                <w:b/>
              </w:rPr>
            </w:pPr>
            <w:r w:rsidRPr="00873072">
              <w:rPr>
                <w:b/>
              </w:rPr>
              <w:fldChar w:fldCharType="begin">
                <w:ffData>
                  <w:name w:val="Check3"/>
                  <w:enabled/>
                  <w:calcOnExit w:val="0"/>
                  <w:checkBox>
                    <w:sizeAuto/>
                    <w:default w:val="1"/>
                  </w:checkBox>
                </w:ffData>
              </w:fldChar>
            </w:r>
            <w:bookmarkStart w:id="29" w:name="Check3"/>
            <w:r w:rsidRPr="00873072">
              <w:rPr>
                <w:b/>
              </w:rPr>
              <w:instrText xml:space="preserve"> FORMCHECKBOX </w:instrText>
            </w:r>
            <w:r w:rsidRPr="001548D4">
              <w:rPr>
                <w:b/>
              </w:rPr>
            </w:r>
            <w:r w:rsidRPr="00873072">
              <w:rPr>
                <w:b/>
              </w:rPr>
              <w:fldChar w:fldCharType="end"/>
            </w:r>
            <w:bookmarkEnd w:id="29"/>
            <w:r w:rsidRPr="00873072">
              <w:rPr>
                <w:b/>
              </w:rPr>
              <w:t xml:space="preserve"> (iii) CUHS-led training course</w:t>
            </w:r>
          </w:p>
        </w:tc>
        <w:tc>
          <w:tcPr>
            <w:tcW w:w="5508" w:type="dxa"/>
          </w:tcPr>
          <w:p w:rsidR="00887480" w:rsidRPr="00873072" w:rsidRDefault="00887480" w:rsidP="00887480">
            <w:pPr>
              <w:spacing w:after="120"/>
              <w:rPr>
                <w:b/>
              </w:rPr>
            </w:pPr>
            <w:r w:rsidRPr="00873072">
              <w:rPr>
                <w:b/>
              </w:rPr>
              <w:fldChar w:fldCharType="begin">
                <w:ffData>
                  <w:name w:val="Check7"/>
                  <w:enabled/>
                  <w:calcOnExit w:val="0"/>
                  <w:checkBox>
                    <w:sizeAuto/>
                    <w:default w:val="0"/>
                  </w:checkBox>
                </w:ffData>
              </w:fldChar>
            </w:r>
            <w:bookmarkStart w:id="30" w:name="Check7"/>
            <w:r w:rsidRPr="00873072">
              <w:rPr>
                <w:b/>
              </w:rPr>
              <w:instrText xml:space="preserve"> FORMCHECKBOX </w:instrText>
            </w:r>
            <w:r w:rsidRPr="001548D4">
              <w:rPr>
                <w:b/>
              </w:rPr>
            </w:r>
            <w:r w:rsidRPr="00873072">
              <w:rPr>
                <w:b/>
              </w:rPr>
              <w:fldChar w:fldCharType="end"/>
            </w:r>
            <w:bookmarkEnd w:id="30"/>
            <w:r w:rsidRPr="00873072">
              <w:rPr>
                <w:b/>
              </w:rPr>
              <w:t xml:space="preserve"> (vi) Other (specify) </w:t>
            </w:r>
            <w:r w:rsidRPr="00873072">
              <w:rPr>
                <w:b/>
                <w:u w:val="single"/>
              </w:rPr>
              <w:fldChar w:fldCharType="begin">
                <w:ffData>
                  <w:name w:val="Text20"/>
                  <w:enabled/>
                  <w:calcOnExit w:val="0"/>
                  <w:textInput/>
                </w:ffData>
              </w:fldChar>
            </w:r>
            <w:bookmarkStart w:id="31" w:name="Text20"/>
            <w:r w:rsidRPr="00873072">
              <w:rPr>
                <w:b/>
                <w:u w:val="single"/>
              </w:rPr>
              <w:instrText xml:space="preserve"> FORMTEXT </w:instrText>
            </w:r>
            <w:r w:rsidRPr="001548D4">
              <w:rPr>
                <w:b/>
                <w:u w:val="single"/>
              </w:rPr>
            </w:r>
            <w:r w:rsidRPr="00873072">
              <w:rPr>
                <w:b/>
                <w:u w:val="single"/>
              </w:rPr>
              <w:fldChar w:fldCharType="separate"/>
            </w:r>
            <w:r w:rsidRPr="00873072">
              <w:rPr>
                <w:b/>
                <w:noProof/>
                <w:u w:val="single"/>
              </w:rPr>
              <w:t> </w:t>
            </w:r>
            <w:r w:rsidRPr="00873072">
              <w:rPr>
                <w:b/>
                <w:noProof/>
                <w:u w:val="single"/>
              </w:rPr>
              <w:t> </w:t>
            </w:r>
            <w:r w:rsidRPr="00873072">
              <w:rPr>
                <w:b/>
                <w:noProof/>
                <w:u w:val="single"/>
              </w:rPr>
              <w:t> </w:t>
            </w:r>
            <w:r w:rsidRPr="00873072">
              <w:rPr>
                <w:b/>
                <w:noProof/>
                <w:u w:val="single"/>
              </w:rPr>
              <w:t> </w:t>
            </w:r>
            <w:r w:rsidRPr="00873072">
              <w:rPr>
                <w:b/>
                <w:noProof/>
                <w:u w:val="single"/>
              </w:rPr>
              <w:t> </w:t>
            </w:r>
            <w:r w:rsidRPr="00873072">
              <w:rPr>
                <w:b/>
                <w:u w:val="single"/>
              </w:rPr>
              <w:fldChar w:fldCharType="end"/>
            </w:r>
            <w:bookmarkEnd w:id="31"/>
          </w:p>
        </w:tc>
      </w:tr>
      <w:tr w:rsidR="00887480" w:rsidRPr="00873072">
        <w:tc>
          <w:tcPr>
            <w:tcW w:w="9198" w:type="dxa"/>
            <w:gridSpan w:val="2"/>
          </w:tcPr>
          <w:p w:rsidR="00887480" w:rsidRPr="00873072" w:rsidRDefault="00887480" w:rsidP="00887480">
            <w:pPr>
              <w:spacing w:after="120"/>
              <w:rPr>
                <w:b/>
              </w:rPr>
            </w:pPr>
            <w:r w:rsidRPr="00873072">
              <w:rPr>
                <w:b/>
              </w:rPr>
              <w:fldChar w:fldCharType="begin">
                <w:ffData>
                  <w:name w:val="Check4"/>
                  <w:enabled/>
                  <w:calcOnExit w:val="0"/>
                  <w:checkBox>
                    <w:sizeAuto/>
                    <w:default w:val="0"/>
                  </w:checkBox>
                </w:ffData>
              </w:fldChar>
            </w:r>
            <w:bookmarkStart w:id="32" w:name="Check4"/>
            <w:r w:rsidRPr="00873072">
              <w:rPr>
                <w:b/>
              </w:rPr>
              <w:instrText xml:space="preserve"> FORMCHECKBOX </w:instrText>
            </w:r>
            <w:r w:rsidRPr="001548D4">
              <w:rPr>
                <w:b/>
              </w:rPr>
            </w:r>
            <w:r w:rsidRPr="00873072">
              <w:rPr>
                <w:b/>
              </w:rPr>
              <w:fldChar w:fldCharType="end"/>
            </w:r>
            <w:bookmarkEnd w:id="32"/>
            <w:r w:rsidRPr="00873072">
              <w:rPr>
                <w:b/>
              </w:rPr>
              <w:t xml:space="preserve"> (vii) CUHS website PowerPoint presentation for undergraduates </w:t>
            </w:r>
          </w:p>
        </w:tc>
      </w:tr>
    </w:tbl>
    <w:p w:rsidR="00887480" w:rsidRPr="00BB10E6" w:rsidRDefault="00887480" w:rsidP="00887480">
      <w:pPr>
        <w:spacing w:after="120"/>
        <w:ind w:left="360"/>
        <w:rPr>
          <w:b/>
        </w:rPr>
      </w:pPr>
    </w:p>
    <w:p w:rsidR="00887480" w:rsidRDefault="00887480" w:rsidP="00887480">
      <w:pPr>
        <w:spacing w:after="120"/>
        <w:rPr>
          <w:b/>
        </w:rPr>
      </w:pPr>
      <w:r w:rsidRPr="00BB10E6">
        <w:rPr>
          <w:b/>
        </w:rPr>
        <w:t xml:space="preserve">4. How do you inform subjects about your research and then obtain their consent? </w:t>
      </w:r>
      <w:r w:rsidRPr="00780DB5">
        <w:rPr>
          <w:i/>
        </w:rPr>
        <w:t xml:space="preserve">(For an explanation of the elements of informed consent and documenting it, please see Appendix A, Intelligent Scholar’s </w:t>
      </w:r>
      <w:r w:rsidRPr="00B33431">
        <w:rPr>
          <w:i/>
        </w:rPr>
        <w:t xml:space="preserve">Guide </w:t>
      </w:r>
      <w:hyperlink r:id="rId9" w:history="1">
        <w:r w:rsidRPr="00753145">
          <w:rPr>
            <w:rStyle w:val="Hyperlink"/>
            <w:i/>
            <w:u w:val="none"/>
          </w:rPr>
          <w:t>http://cuhs.harvard.edu/ISG.html</w:t>
        </w:r>
      </w:hyperlink>
      <w:r w:rsidRPr="00B33431">
        <w:rPr>
          <w:i/>
        </w:rPr>
        <w:t xml:space="preserve"> or http://cuhs.harvard.edu/#Samples)</w:t>
      </w:r>
    </w:p>
    <w:p w:rsidR="00887480" w:rsidRPr="00BB10E6" w:rsidRDefault="00887480" w:rsidP="00887480">
      <w:pPr>
        <w:spacing w:after="120"/>
        <w:ind w:left="360"/>
        <w:rPr>
          <w:b/>
        </w:rPr>
      </w:pPr>
      <w:r w:rsidRPr="00BB10E6">
        <w:rPr>
          <w:b/>
        </w:rPr>
        <w:t>(a) Do subjects sign a written consent form and receive a copy for their records? If not, do they receive an information sheet that provides what they need to know before deciding to participate</w:t>
      </w:r>
      <w:r w:rsidRPr="00780DB5">
        <w:rPr>
          <w:b/>
        </w:rPr>
        <w:t>?</w:t>
      </w:r>
      <w:r w:rsidRPr="00780DB5">
        <w:t xml:space="preserve"> (</w:t>
      </w:r>
      <w:r w:rsidRPr="00780DB5">
        <w:rPr>
          <w:i/>
        </w:rPr>
        <w:t>In addition to answering parts a. – e., append a copy of consent form, information sheet, or script for oral explanation to subject.</w:t>
      </w:r>
      <w:r w:rsidRPr="00780DB5">
        <w:t xml:space="preserve">) </w:t>
      </w:r>
    </w:p>
    <w:p w:rsidR="00887480" w:rsidRPr="00303256" w:rsidRDefault="00887480" w:rsidP="00887480">
      <w:pPr>
        <w:spacing w:after="120"/>
        <w:ind w:left="360"/>
      </w:pPr>
      <w:r>
        <w:t xml:space="preserve">Participants must either agree to an online consent form or sign a written consent form (see Attachment 5) to participate in the study and will receive a copy for </w:t>
      </w:r>
      <w:commentRangeStart w:id="33"/>
      <w:r>
        <w:t>their records.</w:t>
      </w:r>
      <w:commentRangeEnd w:id="33"/>
      <w:r>
        <w:rPr>
          <w:rStyle w:val="Kommentarzeichen"/>
          <w:vanish/>
        </w:rPr>
        <w:commentReference w:id="33"/>
      </w:r>
    </w:p>
    <w:p w:rsidR="00887480" w:rsidRPr="00BB10E6" w:rsidRDefault="00887480" w:rsidP="00887480">
      <w:pPr>
        <w:spacing w:after="120"/>
        <w:ind w:left="360"/>
        <w:rPr>
          <w:b/>
        </w:rPr>
      </w:pPr>
      <w:r w:rsidRPr="00BB10E6">
        <w:rPr>
          <w:b/>
        </w:rPr>
        <w:t>(b) Where (</w:t>
      </w:r>
      <w:r w:rsidRPr="00780DB5">
        <w:rPr>
          <w:i/>
        </w:rPr>
        <w:t xml:space="preserve">In a lab? </w:t>
      </w:r>
      <w:proofErr w:type="gramStart"/>
      <w:r w:rsidRPr="00780DB5">
        <w:rPr>
          <w:i/>
        </w:rPr>
        <w:t>Online?</w:t>
      </w:r>
      <w:r w:rsidRPr="00BB10E6">
        <w:rPr>
          <w:b/>
        </w:rPr>
        <w:t>)</w:t>
      </w:r>
      <w:proofErr w:type="gramEnd"/>
      <w:r w:rsidRPr="00BB10E6">
        <w:rPr>
          <w:b/>
        </w:rPr>
        <w:t xml:space="preserve"> , when (</w:t>
      </w:r>
      <w:r w:rsidRPr="00780DB5">
        <w:rPr>
          <w:i/>
        </w:rPr>
        <w:t>immediately before participation, e.g.</w:t>
      </w:r>
      <w:r w:rsidRPr="00BB10E6">
        <w:rPr>
          <w:b/>
        </w:rPr>
        <w:t xml:space="preserve">), and by whom (anyone other than investigator?) is consent obtained? </w:t>
      </w:r>
    </w:p>
    <w:p w:rsidR="00887480" w:rsidRDefault="00887480" w:rsidP="00887480">
      <w:pPr>
        <w:spacing w:after="120"/>
        <w:ind w:left="360"/>
        <w:rPr>
          <w:b/>
        </w:rPr>
      </w:pPr>
      <w:r>
        <w:t>Consent will be obtained online or by one of the investigators (</w:t>
      </w:r>
      <w:r w:rsidRPr="00D934FC">
        <w:rPr>
          <w:color w:val="000000"/>
        </w:rPr>
        <w:t>Chiara Haller, Andrew Reece, Jonah Friedman, Ama</w:t>
      </w:r>
      <w:r>
        <w:rPr>
          <w:color w:val="000000"/>
        </w:rPr>
        <w:t xml:space="preserve">nda Ie, </w:t>
      </w:r>
      <w:proofErr w:type="spellStart"/>
      <w:r>
        <w:rPr>
          <w:color w:val="000000"/>
        </w:rPr>
        <w:t>Christelle</w:t>
      </w:r>
      <w:proofErr w:type="spellEnd"/>
      <w:r w:rsidRPr="00D934FC">
        <w:rPr>
          <w:color w:val="000000"/>
        </w:rPr>
        <w:t xml:space="preserve"> </w:t>
      </w:r>
      <w:proofErr w:type="spellStart"/>
      <w:r w:rsidRPr="00D934FC">
        <w:rPr>
          <w:color w:val="000000"/>
        </w:rPr>
        <w:t>Ngnoumen</w:t>
      </w:r>
      <w:proofErr w:type="spellEnd"/>
      <w:r w:rsidRPr="00D934FC">
        <w:rPr>
          <w:color w:val="000000"/>
        </w:rPr>
        <w:t xml:space="preserve">) </w:t>
      </w:r>
      <w:r>
        <w:t>immediately before participation.</w:t>
      </w:r>
      <w:r>
        <w:rPr>
          <w:b/>
        </w:rPr>
        <w:t xml:space="preserve"> </w:t>
      </w:r>
    </w:p>
    <w:p w:rsidR="00887480" w:rsidRPr="00BB10E6" w:rsidRDefault="00887480" w:rsidP="00887480">
      <w:pPr>
        <w:spacing w:after="120"/>
        <w:ind w:left="360"/>
        <w:rPr>
          <w:b/>
        </w:rPr>
      </w:pPr>
      <w:r w:rsidRPr="00BB10E6">
        <w:rPr>
          <w:b/>
        </w:rPr>
        <w:t xml:space="preserve"> (c) Are </w:t>
      </w:r>
      <w:proofErr w:type="gramStart"/>
      <w:r w:rsidRPr="00BB10E6">
        <w:rPr>
          <w:b/>
        </w:rPr>
        <w:t>subjects</w:t>
      </w:r>
      <w:proofErr w:type="gramEnd"/>
      <w:r w:rsidRPr="00BB10E6">
        <w:rPr>
          <w:b/>
        </w:rPr>
        <w:t xml:space="preserve"> children, mentally infirm, or otherwise not legally competent to consent?  If so, how is their assent obtained, and who consents on their behalf? </w:t>
      </w:r>
    </w:p>
    <w:p w:rsidR="00887480" w:rsidRPr="00303256" w:rsidRDefault="00887480" w:rsidP="00887480">
      <w:pPr>
        <w:spacing w:after="120"/>
        <w:ind w:left="360"/>
      </w:pPr>
      <w:r w:rsidRPr="00303256">
        <w:t>Participants are not children, not mentally infirm, or otherwise not legally competent to consent.</w:t>
      </w:r>
    </w:p>
    <w:p w:rsidR="00887480" w:rsidRPr="00BB10E6" w:rsidRDefault="00887480" w:rsidP="00887480">
      <w:pPr>
        <w:spacing w:after="120"/>
        <w:ind w:left="360"/>
        <w:rPr>
          <w:b/>
        </w:rPr>
      </w:pPr>
      <w:r w:rsidRPr="00BB10E6">
        <w:rPr>
          <w:b/>
        </w:rPr>
        <w:t xml:space="preserve">(d) If subjects are vulnerable due, e.g., to legal status, economic status, illiteracy, or other circumstance, describe steps to minimize the risk of coercion or undue influence.  Include in your answer how you ensure subjects understand that participation is voluntary. </w:t>
      </w:r>
    </w:p>
    <w:p w:rsidR="00887480" w:rsidRDefault="00887480" w:rsidP="00887480">
      <w:pPr>
        <w:spacing w:after="120"/>
        <w:ind w:left="360"/>
      </w:pPr>
      <w:r w:rsidRPr="00AD40D3">
        <w:t xml:space="preserve">The </w:t>
      </w:r>
      <w:r>
        <w:t>informed consent form will explicitly state that participation in the study is</w:t>
      </w:r>
      <w:r w:rsidRPr="00AD40D3">
        <w:t xml:space="preserve"> entirely voluntary and that participants can choose to withdraw at </w:t>
      </w:r>
      <w:r>
        <w:t xml:space="preserve">any point without any penalty. </w:t>
      </w:r>
    </w:p>
    <w:p w:rsidR="00887480" w:rsidRDefault="00887480" w:rsidP="00887480">
      <w:pPr>
        <w:spacing w:after="120"/>
        <w:ind w:left="360"/>
        <w:rPr>
          <w:b/>
        </w:rPr>
      </w:pPr>
      <w:r w:rsidRPr="00BB10E6">
        <w:rPr>
          <w:b/>
        </w:rPr>
        <w:t xml:space="preserve"> (e) Is there any language barrier that could affect the consent process (</w:t>
      </w:r>
      <w:r w:rsidRPr="00780DB5">
        <w:rPr>
          <w:i/>
        </w:rPr>
        <w:t>your explanation of the research and the subject’s agreement to participate</w:t>
      </w:r>
      <w:r w:rsidRPr="00BB10E6">
        <w:rPr>
          <w:b/>
        </w:rPr>
        <w:t>)? If so, please provide details, such as plans for use of translators or translating documents.</w:t>
      </w:r>
    </w:p>
    <w:p w:rsidR="00887480" w:rsidRPr="00303256" w:rsidRDefault="00887480" w:rsidP="00887480">
      <w:pPr>
        <w:spacing w:after="120"/>
        <w:ind w:left="360"/>
      </w:pPr>
      <w:r w:rsidRPr="00AD40D3">
        <w:t>No language barrier is anticipated.</w:t>
      </w:r>
    </w:p>
    <w:p w:rsidR="00887480" w:rsidRPr="00BB10E6" w:rsidRDefault="00887480" w:rsidP="00887480">
      <w:pPr>
        <w:spacing w:after="120"/>
        <w:rPr>
          <w:b/>
        </w:rPr>
      </w:pPr>
      <w:r w:rsidRPr="00BB10E6">
        <w:rPr>
          <w:b/>
        </w:rPr>
        <w:t xml:space="preserve">5. Give details of possible risks of harm to participants. </w:t>
      </w:r>
    </w:p>
    <w:p w:rsidR="00887480" w:rsidRPr="00BB10E6" w:rsidRDefault="00887480" w:rsidP="00887480">
      <w:pPr>
        <w:spacing w:after="120"/>
        <w:ind w:left="360"/>
        <w:rPr>
          <w:b/>
        </w:rPr>
      </w:pPr>
      <w:bookmarkStart w:id="34" w:name="Text26"/>
      <w:r w:rsidRPr="00303256" w:rsidDel="00B1779F">
        <w:t xml:space="preserve"> </w:t>
      </w:r>
      <w:bookmarkEnd w:id="34"/>
      <w:r w:rsidRPr="00BB10E6">
        <w:rPr>
          <w:b/>
        </w:rPr>
        <w:t>(a) What are the possible risks—physical, psychological, legal, social?</w:t>
      </w:r>
    </w:p>
    <w:p w:rsidR="00887480" w:rsidRPr="00F51B89" w:rsidRDefault="00887480" w:rsidP="00887480">
      <w:pPr>
        <w:spacing w:after="120"/>
        <w:ind w:left="360"/>
      </w:pPr>
      <w:r w:rsidRPr="00303256">
        <w:t xml:space="preserve">Participants who </w:t>
      </w:r>
      <w:r>
        <w:t>fill in this questionnaire will not undergo any physical, psychological, legal, or social risk.</w:t>
      </w:r>
    </w:p>
    <w:p w:rsidR="00887480" w:rsidRPr="00BB10E6" w:rsidRDefault="00887480" w:rsidP="00887480">
      <w:pPr>
        <w:spacing w:after="120"/>
        <w:ind w:left="360"/>
        <w:rPr>
          <w:b/>
        </w:rPr>
      </w:pPr>
      <w:r w:rsidRPr="00BB10E6">
        <w:rPr>
          <w:b/>
        </w:rPr>
        <w:t xml:space="preserve"> (b) If there are any risks, why are they necessary?  Is there any other way to conduct the research that would reduce the risk to subjects, and, if so, why have you not chosen that alternative?</w:t>
      </w:r>
    </w:p>
    <w:p w:rsidR="00887480" w:rsidRPr="00BB10E6" w:rsidRDefault="00887480" w:rsidP="00887480">
      <w:pPr>
        <w:spacing w:after="120"/>
        <w:ind w:left="360"/>
        <w:rPr>
          <w:b/>
        </w:rPr>
      </w:pPr>
      <w:r w:rsidRPr="00BB10E6">
        <w:rPr>
          <w:b/>
        </w:rPr>
        <w:t>(c) What steps will be taken to minimize the risk? (</w:t>
      </w:r>
      <w:r w:rsidRPr="00780DB5">
        <w:rPr>
          <w:i/>
        </w:rPr>
        <w:t>If the research may involve greater than minimal risk to participants, describe provisions for monitoring data to ensure participant safety.</w:t>
      </w:r>
      <w:r w:rsidRPr="00BB10E6">
        <w:rPr>
          <w:b/>
        </w:rPr>
        <w:t>)</w:t>
      </w:r>
    </w:p>
    <w:p w:rsidR="00887480" w:rsidRDefault="00887480" w:rsidP="00887480">
      <w:pPr>
        <w:spacing w:after="120"/>
        <w:ind w:left="360"/>
      </w:pPr>
      <w:r w:rsidRPr="00303256">
        <w:t xml:space="preserve">Risks are anticipated to be no more than minimal. </w:t>
      </w:r>
    </w:p>
    <w:p w:rsidR="00887480" w:rsidRPr="00BB10E6" w:rsidRDefault="00887480" w:rsidP="00887480">
      <w:pPr>
        <w:spacing w:after="120"/>
        <w:ind w:left="360"/>
        <w:rPr>
          <w:b/>
        </w:rPr>
      </w:pPr>
      <w:r w:rsidRPr="00BB10E6">
        <w:rPr>
          <w:b/>
        </w:rPr>
        <w:t xml:space="preserve">(d) Should a subject be injured or otherwise harmed, or experience significant distress, what are your plans for addressing the problem?  </w:t>
      </w:r>
      <w:r w:rsidRPr="00780DB5">
        <w:rPr>
          <w:i/>
        </w:rPr>
        <w:t>(e.g., emergency care training for lab staff if physical harm is a risk; referral for evaluation or treatment if there are significant psychological risks)</w:t>
      </w:r>
    </w:p>
    <w:p w:rsidR="00887480" w:rsidRPr="00303256" w:rsidRDefault="00887480" w:rsidP="00887480">
      <w:pPr>
        <w:spacing w:after="120"/>
        <w:ind w:left="360"/>
      </w:pPr>
      <w:r w:rsidRPr="00303256">
        <w:t xml:space="preserve">Risks are anticipated to be no more than minimal. </w:t>
      </w:r>
    </w:p>
    <w:p w:rsidR="00887480" w:rsidRDefault="00887480" w:rsidP="00887480">
      <w:pPr>
        <w:spacing w:after="120"/>
        <w:ind w:left="360"/>
        <w:rPr>
          <w:b/>
        </w:rPr>
      </w:pPr>
      <w:r w:rsidRPr="00BB10E6">
        <w:rPr>
          <w:b/>
        </w:rPr>
        <w:t>If risks are anticipated to be no more than minimal, please state so here and in the consent form, if used.</w:t>
      </w:r>
    </w:p>
    <w:p w:rsidR="00887480" w:rsidRPr="00303256" w:rsidRDefault="00887480" w:rsidP="00887480">
      <w:pPr>
        <w:spacing w:after="120"/>
        <w:ind w:left="360"/>
      </w:pPr>
      <w:r w:rsidRPr="00303256">
        <w:t xml:space="preserve">Risks are anticipated to be no more than minimal.  </w:t>
      </w:r>
    </w:p>
    <w:p w:rsidR="00887480" w:rsidRPr="00BB10E6" w:rsidRDefault="00887480" w:rsidP="00887480">
      <w:pPr>
        <w:spacing w:after="120"/>
        <w:rPr>
          <w:b/>
        </w:rPr>
      </w:pPr>
      <w:r w:rsidRPr="00BB10E6">
        <w:rPr>
          <w:b/>
        </w:rPr>
        <w:t>6. Are subjects deliberately deceived in any way? If so, what is the nature of the deception? Is it likely to be significant to subjects? Is there any other way to conduct the research that would not involve deception, and, if so, why have you not chosen that alternative? What explanation for the deception do you give to subjects following their participation?</w:t>
      </w:r>
    </w:p>
    <w:p w:rsidR="00887480" w:rsidRPr="00303256" w:rsidRDefault="00887480" w:rsidP="00887480">
      <w:pPr>
        <w:spacing w:after="120"/>
        <w:ind w:left="360"/>
      </w:pPr>
      <w:r w:rsidRPr="00303256">
        <w:t>Participants are not deceived in any way.</w:t>
      </w:r>
      <w:r w:rsidRPr="00303256">
        <w:tab/>
        <w:t xml:space="preserve">     </w:t>
      </w:r>
    </w:p>
    <w:p w:rsidR="00887480" w:rsidRPr="00BB10E6" w:rsidRDefault="00887480" w:rsidP="00887480">
      <w:pPr>
        <w:spacing w:after="120"/>
        <w:rPr>
          <w:b/>
        </w:rPr>
      </w:pPr>
      <w:r w:rsidRPr="00BB10E6">
        <w:rPr>
          <w:b/>
        </w:rPr>
        <w:t xml:space="preserve">7. How will participation in this research benefit subjects? If subjects will be "debriefed" or receive information about the research project following its conclusion, how do you ensure the educational value of the process? </w:t>
      </w:r>
      <w:r w:rsidRPr="00780DB5">
        <w:rPr>
          <w:i/>
        </w:rPr>
        <w:t>(Append copies of any debriefing or educational materials.)</w:t>
      </w:r>
    </w:p>
    <w:p w:rsidR="00887480" w:rsidRPr="00F51B89" w:rsidDel="007B13B1" w:rsidRDefault="00887480" w:rsidP="00887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pPr>
      <w:r>
        <w:t xml:space="preserve">Dr. Chiara Haller’s, and Dr. Ellen Langer’s contact information will be printed on both the informed consent form and debriefing form (see Attachment </w:t>
      </w:r>
      <w:r w:rsidRPr="0000152A">
        <w:rPr>
          <w:color w:val="FF0000"/>
          <w:highlight w:val="yellow"/>
        </w:rPr>
        <w:t>x</w:t>
      </w:r>
      <w:r>
        <w:t>)</w:t>
      </w:r>
      <w:r w:rsidDel="007B13B1">
        <w:t xml:space="preserve">.  </w:t>
      </w:r>
      <w:r w:rsidRPr="007B13B1">
        <w:t xml:space="preserve">Following the completion of the </w:t>
      </w:r>
      <w:r>
        <w:t>questionnaire</w:t>
      </w:r>
      <w:r w:rsidRPr="007B13B1">
        <w:t xml:space="preserve"> (or following withdrawal from the study), all participants will be debriefed on the purpose of the study, will have the opportunity to ask questions about the theory behind the study, and will have the opportunity to sign up to receive a follow-up email with study results and a discussion of these results.  All participants will be given the study investigators’ contact information in case they have any concerns or would like additional information or clarification.</w:t>
      </w:r>
      <w:r w:rsidRPr="007B13B1" w:rsidDel="007B13B1">
        <w:t xml:space="preserve">  In participating in this study, participants will benefit from learning more </w:t>
      </w:r>
      <w:r w:rsidRPr="00F51B89">
        <w:t xml:space="preserve">about the process of psychological research.  </w:t>
      </w:r>
    </w:p>
    <w:p w:rsidR="00887480" w:rsidRPr="00BB10E6" w:rsidRDefault="00887480" w:rsidP="00887480">
      <w:pPr>
        <w:spacing w:after="120"/>
        <w:rPr>
          <w:b/>
        </w:rPr>
      </w:pPr>
      <w:r w:rsidRPr="00BB10E6">
        <w:rPr>
          <w:b/>
        </w:rPr>
        <w:t>8. How are confidentiality and/or anonymity assured? For online studies, will IP addresses or other potentially identifying information be collected</w:t>
      </w:r>
      <w:r w:rsidRPr="004758C0">
        <w:rPr>
          <w:b/>
        </w:rPr>
        <w:t xml:space="preserve">? </w:t>
      </w:r>
      <w:commentRangeStart w:id="35"/>
      <w:r w:rsidRPr="004758C0">
        <w:rPr>
          <w:b/>
        </w:rPr>
        <w:t xml:space="preserve">What host site will be used </w:t>
      </w:r>
      <w:r w:rsidRPr="004758C0">
        <w:rPr>
          <w:i/>
        </w:rPr>
        <w:t xml:space="preserve">(i.e. </w:t>
      </w:r>
      <w:proofErr w:type="spellStart"/>
      <w:r w:rsidRPr="004758C0">
        <w:rPr>
          <w:i/>
        </w:rPr>
        <w:t>SurveyMonkey</w:t>
      </w:r>
      <w:proofErr w:type="spellEnd"/>
      <w:r w:rsidRPr="004758C0">
        <w:rPr>
          <w:i/>
        </w:rPr>
        <w:t xml:space="preserve">, </w:t>
      </w:r>
      <w:proofErr w:type="spellStart"/>
      <w:r w:rsidRPr="004758C0">
        <w:rPr>
          <w:i/>
        </w:rPr>
        <w:t>iCommons</w:t>
      </w:r>
      <w:proofErr w:type="spellEnd"/>
      <w:r w:rsidRPr="004758C0">
        <w:rPr>
          <w:i/>
        </w:rPr>
        <w:t>, etc.)</w:t>
      </w:r>
      <w:r w:rsidRPr="004758C0">
        <w:rPr>
          <w:b/>
        </w:rPr>
        <w:t xml:space="preserve">?  </w:t>
      </w:r>
      <w:commentRangeEnd w:id="35"/>
      <w:r>
        <w:rPr>
          <w:rStyle w:val="Kommentarzeichen"/>
          <w:vanish/>
        </w:rPr>
        <w:commentReference w:id="35"/>
      </w:r>
      <w:r w:rsidRPr="004758C0">
        <w:rPr>
          <w:b/>
        </w:rPr>
        <w:t>Will identifiers be removed from the data? If so,</w:t>
      </w:r>
      <w:r w:rsidRPr="00BB10E6">
        <w:rPr>
          <w:b/>
        </w:rPr>
        <w:t xml:space="preserve"> at what point, and if not, please explain why identifiers must be retained.</w:t>
      </w:r>
    </w:p>
    <w:p w:rsidR="00887480" w:rsidRPr="00303256" w:rsidRDefault="00887480" w:rsidP="00887480">
      <w:pPr>
        <w:spacing w:after="120"/>
        <w:ind w:left="360"/>
      </w:pPr>
      <w:r w:rsidRPr="00303256">
        <w:t xml:space="preserve">In order to </w:t>
      </w:r>
      <w:r>
        <w:t>validate the questionnaire,</w:t>
      </w:r>
      <w:r w:rsidRPr="00303256">
        <w:t xml:space="preserve"> participants will be asked several demographic questions (</w:t>
      </w:r>
      <w:r>
        <w:t xml:space="preserve">i.e., date of birth; sex; race; </w:t>
      </w:r>
      <w:commentRangeStart w:id="36"/>
      <w:r>
        <w:t>socioeconomic status</w:t>
      </w:r>
      <w:commentRangeEnd w:id="36"/>
      <w:r>
        <w:rPr>
          <w:rStyle w:val="Kommentarzeichen"/>
          <w:vanish/>
        </w:rPr>
        <w:commentReference w:id="36"/>
      </w:r>
      <w:r>
        <w:t xml:space="preserve">, educational level), </w:t>
      </w:r>
      <w:r w:rsidRPr="00303256">
        <w:t>hand preference, and musical background</w:t>
      </w:r>
      <w:r>
        <w:t xml:space="preserve">. </w:t>
      </w:r>
      <w:r w:rsidRPr="00303256">
        <w:t>Names and contact information</w:t>
      </w:r>
      <w:r>
        <w:t xml:space="preserve">, as well as ID will not be collected. Every participant can write a self-created code-word on the questionnaire, so he/she can ask for results later on. </w:t>
      </w:r>
      <w:r w:rsidRPr="00303256">
        <w:t xml:space="preserve"> </w:t>
      </w:r>
      <w:ins w:id="37" w:author="Chiara" w:date="2010-10-05T12:15:00Z">
        <w:r w:rsidR="0000152A" w:rsidRPr="0000152A">
          <w:t xml:space="preserve"> </w:t>
        </w:r>
        <w:r w:rsidR="0000152A">
          <w:t>T</w:t>
        </w:r>
        <w:r w:rsidR="0000152A" w:rsidRPr="009B2418">
          <w:t>o assess demographic differences, participants will be asked several demographic questions (i.e., date of birth; sex; race</w:t>
        </w:r>
        <w:r w:rsidR="0000152A">
          <w:t>; socioeconomic status; educational level</w:t>
        </w:r>
        <w:r w:rsidR="0000152A" w:rsidRPr="009B2418">
          <w:t>)</w:t>
        </w:r>
        <w:r w:rsidR="0000152A">
          <w:t xml:space="preserve">, </w:t>
        </w:r>
        <w:r w:rsidR="0000152A" w:rsidRPr="00303256">
          <w:t>hand preference, and musical background</w:t>
        </w:r>
        <w:r w:rsidR="0000152A">
          <w:t xml:space="preserve">.  Names, </w:t>
        </w:r>
        <w:r w:rsidR="0000152A" w:rsidRPr="009B30F9">
          <w:t xml:space="preserve">contact information, </w:t>
        </w:r>
        <w:r w:rsidR="0000152A">
          <w:t>or IP addresses</w:t>
        </w:r>
        <w:r w:rsidR="0000152A" w:rsidRPr="009B30F9">
          <w:t xml:space="preserve"> will not be collected.  Instead, participants will be assigned a random numerical code, which will be the only identifying mark on all of the data-g</w:t>
        </w:r>
        <w:r w:rsidR="0000152A">
          <w:t>athering items in this study.</w:t>
        </w:r>
      </w:ins>
    </w:p>
    <w:p w:rsidR="00887480" w:rsidRPr="00BB10E6" w:rsidRDefault="00887480" w:rsidP="00887480">
      <w:pPr>
        <w:spacing w:after="120"/>
        <w:rPr>
          <w:b/>
        </w:rPr>
      </w:pPr>
      <w:r w:rsidRPr="00BB10E6">
        <w:rPr>
          <w:b/>
        </w:rPr>
        <w:t xml:space="preserve">9.  How is the privacy of subjects protected? </w:t>
      </w:r>
      <w:r w:rsidRPr="00780DB5">
        <w:t>(</w:t>
      </w:r>
      <w:r w:rsidRPr="00780DB5">
        <w:rPr>
          <w:i/>
        </w:rPr>
        <w:t>e.g., are questions tailored to the research question so subjects are not asked to provide unnecessary information?</w:t>
      </w:r>
      <w:r w:rsidRPr="00780DB5">
        <w:t>)</w:t>
      </w:r>
      <w:r w:rsidRPr="00BB10E6">
        <w:rPr>
          <w:b/>
        </w:rPr>
        <w:t xml:space="preserve">   </w:t>
      </w:r>
    </w:p>
    <w:p w:rsidR="00887480" w:rsidRDefault="00887480" w:rsidP="00887480">
      <w:pPr>
        <w:spacing w:after="120"/>
        <w:ind w:left="360"/>
      </w:pPr>
      <w:r>
        <w:t xml:space="preserve">Questions are specifically tailored to the research query such that participants will only provide information relevant to the research. For demographic purposes, participants will be asked to provide their date of birth, sex, </w:t>
      </w:r>
      <w:del w:id="38" w:author="Chiara" w:date="2010-10-05T12:16:00Z">
        <w:r w:rsidDel="0000152A">
          <w:delText xml:space="preserve">and </w:delText>
        </w:r>
      </w:del>
      <w:r>
        <w:t xml:space="preserve">race, </w:t>
      </w:r>
      <w:ins w:id="39" w:author="Chiara" w:date="2010-10-05T12:16:00Z">
        <w:r w:rsidR="0000152A">
          <w:t xml:space="preserve">socioeconomic status, </w:t>
        </w:r>
      </w:ins>
      <w:r>
        <w:t xml:space="preserve">and </w:t>
      </w:r>
      <w:commentRangeStart w:id="40"/>
      <w:del w:id="41" w:author="Amanda IE" w:date="2010-10-05T11:02:00Z">
        <w:r w:rsidRPr="00D934FC" w:rsidDel="00AF388E">
          <w:rPr>
            <w:color w:val="000000"/>
          </w:rPr>
          <w:delText>degree</w:delText>
        </w:r>
        <w:commentRangeEnd w:id="40"/>
        <w:r w:rsidDel="00AF388E">
          <w:rPr>
            <w:rStyle w:val="Kommentarzeichen"/>
            <w:vanish/>
          </w:rPr>
          <w:commentReference w:id="40"/>
        </w:r>
      </w:del>
      <w:ins w:id="42" w:author="Amanda IE" w:date="2010-10-05T11:02:00Z">
        <w:r>
          <w:rPr>
            <w:color w:val="000000"/>
          </w:rPr>
          <w:t>educational level</w:t>
        </w:r>
      </w:ins>
      <w:r w:rsidRPr="00D934FC">
        <w:rPr>
          <w:color w:val="000000"/>
        </w:rPr>
        <w:t>, but may decline to give them if they so choose.</w:t>
      </w:r>
    </w:p>
    <w:p w:rsidR="00887480" w:rsidRPr="00753145" w:rsidRDefault="00887480" w:rsidP="00887480">
      <w:pPr>
        <w:spacing w:after="120"/>
        <w:rPr>
          <w:i/>
        </w:rPr>
      </w:pPr>
      <w:r w:rsidRPr="00BB10E6">
        <w:rPr>
          <w:b/>
        </w:rPr>
        <w:t xml:space="preserve">10. Will research data </w:t>
      </w:r>
      <w:r w:rsidRPr="00780DB5">
        <w:t>(</w:t>
      </w:r>
      <w:r w:rsidRPr="00780DB5">
        <w:rPr>
          <w:i/>
        </w:rPr>
        <w:t>written or otherwise recorded</w:t>
      </w:r>
      <w:r w:rsidRPr="00780DB5">
        <w:t>)</w:t>
      </w:r>
      <w:r w:rsidRPr="00BB10E6">
        <w:rPr>
          <w:b/>
        </w:rPr>
        <w:t xml:space="preserve"> be destroyed at the end of the study? If not, where and in what format and for how long will they be stored? To what uses--research, demonstration, public performance, archiving--might they be put in future? How will subjects' permission for further use of their data be obtained</w:t>
      </w:r>
      <w:r w:rsidRPr="004758C0">
        <w:rPr>
          <w:b/>
        </w:rPr>
        <w:t xml:space="preserve">? </w:t>
      </w:r>
      <w:r w:rsidRPr="004758C0" w:rsidDel="00B1779F">
        <w:rPr>
          <w:b/>
        </w:rPr>
        <w:t xml:space="preserve"> If there is a</w:t>
      </w:r>
      <w:r w:rsidRPr="004758C0">
        <w:rPr>
          <w:b/>
        </w:rPr>
        <w:t xml:space="preserve"> key code connecting subjects' data to their identity, when will the link be destroyed? </w:t>
      </w:r>
      <w:r w:rsidRPr="004758C0">
        <w:rPr>
          <w:i/>
        </w:rPr>
        <w:t>(Include this information in the consent form, information sheet, or consent script.)</w:t>
      </w:r>
    </w:p>
    <w:p w:rsidR="00887480" w:rsidRPr="00303256" w:rsidRDefault="0000152A" w:rsidP="00887480">
      <w:pPr>
        <w:spacing w:after="120"/>
        <w:ind w:left="360"/>
      </w:pPr>
      <w:r w:rsidRPr="009B30F9">
        <w:t>A</w:t>
      </w:r>
      <w:r>
        <w:t>ll</w:t>
      </w:r>
      <w:r w:rsidRPr="00D76571">
        <w:rPr>
          <w:bCs/>
          <w:sz w:val="22"/>
        </w:rPr>
        <w:t xml:space="preserve"> </w:t>
      </w:r>
      <w:r w:rsidRPr="00097262">
        <w:rPr>
          <w:bCs/>
          <w:sz w:val="22"/>
        </w:rPr>
        <w:t>responses</w:t>
      </w:r>
      <w:r>
        <w:rPr>
          <w:bCs/>
          <w:sz w:val="22"/>
        </w:rPr>
        <w:t xml:space="preserve"> will be assigned a random numerical code number, </w:t>
      </w:r>
      <w:r w:rsidRPr="001A0F5A">
        <w:rPr>
          <w:bCs/>
          <w:sz w:val="22"/>
        </w:rPr>
        <w:t>which will be the only identifying mark on all of the dat</w:t>
      </w:r>
      <w:r>
        <w:rPr>
          <w:bCs/>
          <w:sz w:val="22"/>
        </w:rPr>
        <w:t xml:space="preserve">a-gathering items in this study.  </w:t>
      </w:r>
      <w:r w:rsidRPr="00635350">
        <w:rPr>
          <w:bCs/>
          <w:sz w:val="22"/>
        </w:rPr>
        <w:t xml:space="preserve">There will be no “key” or master-list linking participants’ name to their </w:t>
      </w:r>
      <w:r w:rsidRPr="005F1F07">
        <w:rPr>
          <w:bCs/>
          <w:sz w:val="22"/>
        </w:rPr>
        <w:t xml:space="preserve">number or to any of the data-gathering materials. </w:t>
      </w:r>
      <w:r>
        <w:rPr>
          <w:bCs/>
          <w:sz w:val="22"/>
        </w:rPr>
        <w:t>A</w:t>
      </w:r>
      <w:r w:rsidRPr="009B30F9">
        <w:t>ll data-gathering items will be stored in a locked file cabinet in Dr. Ellen Langer’s laboratory.  In keeping with the American Psychological Association's ethics</w:t>
      </w:r>
      <w:r>
        <w:t xml:space="preserve"> committee rules and procedures (</w:t>
      </w:r>
      <w:r w:rsidRPr="009B30F9">
        <w:t>http://www.apa.org/ethics/code/committee.aspx#PII4), all data-gathering items will be securely destroyed five years after the end of the study.</w:t>
      </w:r>
      <w:r>
        <w:t xml:space="preserve">  </w:t>
      </w:r>
    </w:p>
    <w:p w:rsidR="00887480" w:rsidRPr="00BB10E6" w:rsidRDefault="00887480" w:rsidP="00887480">
      <w:pPr>
        <w:spacing w:after="120"/>
        <w:rPr>
          <w:b/>
        </w:rPr>
      </w:pPr>
      <w:r w:rsidRPr="00BB10E6">
        <w:rPr>
          <w:b/>
        </w:rPr>
        <w:t xml:space="preserve">11. Do you and/or any other investigators associated with the project described in this application have, or appear to have, any actual or potential conflict of interest with respect to this research? </w:t>
      </w:r>
      <w:r w:rsidRPr="00780DB5">
        <w:rPr>
          <w:i/>
        </w:rPr>
        <w:t>(</w:t>
      </w:r>
      <w:r w:rsidRPr="00753145">
        <w:rPr>
          <w:i/>
        </w:rPr>
        <w:t xml:space="preserve">See </w:t>
      </w:r>
      <w:hyperlink r:id="rId10" w:history="1">
        <w:r w:rsidRPr="00753145">
          <w:rPr>
            <w:rStyle w:val="Hyperlink"/>
            <w:i/>
            <w:u w:val="none"/>
          </w:rPr>
          <w:t>http://cuhs.harvard.edu/conflict</w:t>
        </w:r>
      </w:hyperlink>
      <w:r w:rsidRPr="00780DB5">
        <w:rPr>
          <w:i/>
        </w:rPr>
        <w:t xml:space="preserve"> for what may constitute a conflict of interest that must be disclosed.)</w:t>
      </w:r>
    </w:p>
    <w:p w:rsidR="00887480" w:rsidRPr="00BB10E6" w:rsidRDefault="00887480" w:rsidP="00887480">
      <w:pPr>
        <w:spacing w:after="120"/>
        <w:ind w:left="720"/>
        <w:rPr>
          <w:b/>
        </w:rPr>
      </w:pPr>
      <w:r>
        <w:rPr>
          <w:b/>
        </w:rPr>
        <w:fldChar w:fldCharType="begin">
          <w:ffData>
            <w:name w:val="Check8"/>
            <w:enabled/>
            <w:calcOnExit w:val="0"/>
            <w:checkBox>
              <w:sizeAuto/>
              <w:default w:val="0"/>
            </w:checkBox>
          </w:ffData>
        </w:fldChar>
      </w:r>
      <w:bookmarkStart w:id="43" w:name="Check8"/>
      <w:r>
        <w:rPr>
          <w:b/>
        </w:rPr>
        <w:instrText xml:space="preserve"> FORMCHECKBOX </w:instrText>
      </w:r>
      <w:r w:rsidRPr="001548D4">
        <w:rPr>
          <w:b/>
        </w:rPr>
      </w:r>
      <w:r>
        <w:rPr>
          <w:b/>
        </w:rPr>
        <w:fldChar w:fldCharType="end"/>
      </w:r>
      <w:bookmarkEnd w:id="43"/>
      <w:r>
        <w:rPr>
          <w:b/>
        </w:rPr>
        <w:t xml:space="preserve"> Yes</w:t>
      </w:r>
      <w:r>
        <w:rPr>
          <w:b/>
        </w:rPr>
        <w:tab/>
      </w:r>
      <w:r>
        <w:rPr>
          <w:b/>
        </w:rPr>
        <w:tab/>
      </w:r>
      <w:r>
        <w:rPr>
          <w:b/>
        </w:rPr>
        <w:fldChar w:fldCharType="begin">
          <w:ffData>
            <w:name w:val="Check9"/>
            <w:enabled/>
            <w:calcOnExit w:val="0"/>
            <w:checkBox>
              <w:sizeAuto/>
              <w:default w:val="1"/>
            </w:checkBox>
          </w:ffData>
        </w:fldChar>
      </w:r>
      <w:bookmarkStart w:id="44" w:name="Check9"/>
      <w:r>
        <w:rPr>
          <w:b/>
        </w:rPr>
        <w:instrText xml:space="preserve"> FORMCHECKBOX </w:instrText>
      </w:r>
      <w:r w:rsidRPr="001548D4">
        <w:rPr>
          <w:b/>
        </w:rPr>
      </w:r>
      <w:r>
        <w:rPr>
          <w:b/>
        </w:rPr>
        <w:fldChar w:fldCharType="end"/>
      </w:r>
      <w:bookmarkEnd w:id="44"/>
      <w:r>
        <w:rPr>
          <w:b/>
        </w:rPr>
        <w:t xml:space="preserve"> </w:t>
      </w:r>
      <w:r w:rsidRPr="00BB10E6">
        <w:rPr>
          <w:b/>
        </w:rPr>
        <w:t>No</w:t>
      </w:r>
    </w:p>
    <w:p w:rsidR="00887480" w:rsidRPr="00BB10E6" w:rsidRDefault="00887480" w:rsidP="00887480">
      <w:pPr>
        <w:spacing w:after="120"/>
        <w:rPr>
          <w:b/>
        </w:rPr>
      </w:pPr>
      <w:r w:rsidRPr="00BB10E6">
        <w:rPr>
          <w:b/>
        </w:rPr>
        <w:t>If yes, a CUHS committee member will contact you to determine the extent of any conflict and assist in the development of a management plan.</w:t>
      </w:r>
    </w:p>
    <w:p w:rsidR="00887480" w:rsidRDefault="00887480" w:rsidP="00887480">
      <w:pPr>
        <w:spacing w:after="120"/>
      </w:pPr>
      <w:r>
        <w:pict>
          <v:rect id="_x0000_i1026" style="width:0;height:1.5pt" o:hralign="center" o:hrstd="t" o:hr="t" fillcolor="#aca899" stroked="f"/>
        </w:pict>
      </w:r>
    </w:p>
    <w:p w:rsidR="00887480" w:rsidRPr="00BB10E6" w:rsidRDefault="00887480" w:rsidP="00887480">
      <w:pPr>
        <w:rPr>
          <w:b/>
        </w:rPr>
      </w:pPr>
    </w:p>
    <w:p w:rsidR="00887480" w:rsidRDefault="00887480" w:rsidP="00887480">
      <w:pPr>
        <w:rPr>
          <w:b/>
        </w:rPr>
      </w:pPr>
      <w:r w:rsidRPr="00BB10E6">
        <w:rPr>
          <w:b/>
        </w:rPr>
        <w:t>By submitting this application, I certify that the study has been adequately des</w:t>
      </w:r>
      <w:r>
        <w:rPr>
          <w:b/>
        </w:rPr>
        <w:t>igned to protect human subjects.</w:t>
      </w:r>
    </w:p>
    <w:p w:rsidR="00887480" w:rsidRPr="00BB10E6" w:rsidRDefault="00887480" w:rsidP="00887480">
      <w:pPr>
        <w:rPr>
          <w:b/>
        </w:rPr>
      </w:pPr>
    </w:p>
    <w:p w:rsidR="00887480" w:rsidRPr="00BB10E6" w:rsidRDefault="00887480" w:rsidP="00887480">
      <w:pPr>
        <w:spacing w:after="120"/>
        <w:rPr>
          <w:b/>
        </w:rPr>
      </w:pPr>
      <w:r w:rsidRPr="00BB10E6">
        <w:rPr>
          <w:b/>
        </w:rPr>
        <w:t>APPLICANT'S SIGNATURE:  _________________________________________________</w:t>
      </w:r>
      <w:r w:rsidRPr="00BB10E6">
        <w:rPr>
          <w:b/>
        </w:rPr>
        <w:tab/>
        <w:t xml:space="preserve"> </w:t>
      </w:r>
    </w:p>
    <w:p w:rsidR="00887480" w:rsidRPr="00BB10E6" w:rsidRDefault="00887480" w:rsidP="00887480">
      <w:pPr>
        <w:spacing w:after="120"/>
        <w:rPr>
          <w:b/>
        </w:rPr>
      </w:pPr>
      <w:r w:rsidRPr="00BB10E6">
        <w:rPr>
          <w:b/>
        </w:rPr>
        <w:t xml:space="preserve">DATE:       </w:t>
      </w:r>
      <w:r>
        <w:rPr>
          <w:b/>
        </w:rPr>
        <w:t>OCTOBER-10-2010</w:t>
      </w:r>
    </w:p>
    <w:p w:rsidR="00887480" w:rsidRPr="00995C0B" w:rsidRDefault="00887480" w:rsidP="00887480">
      <w:pPr>
        <w:spacing w:after="120"/>
        <w:rPr>
          <w:b/>
          <w:i/>
        </w:rPr>
      </w:pPr>
      <w:r w:rsidRPr="00995C0B">
        <w:rPr>
          <w:b/>
          <w:i/>
        </w:rPr>
        <w:t>(For non-faculty applicants)</w:t>
      </w:r>
    </w:p>
    <w:p w:rsidR="00887480" w:rsidRPr="00BB10E6" w:rsidRDefault="00887480" w:rsidP="00887480">
      <w:pPr>
        <w:spacing w:after="120"/>
        <w:rPr>
          <w:b/>
        </w:rPr>
      </w:pPr>
      <w:r w:rsidRPr="00BB10E6">
        <w:rPr>
          <w:b/>
        </w:rPr>
        <w:t>I have reviewed this completed application and I am satisfied with the adequacy of the proposed research design and the measures proposed for the protection of human subjects.</w:t>
      </w:r>
    </w:p>
    <w:p w:rsidR="00887480" w:rsidRPr="00BB10E6" w:rsidRDefault="00887480" w:rsidP="00887480">
      <w:pPr>
        <w:spacing w:after="120"/>
        <w:rPr>
          <w:b/>
        </w:rPr>
      </w:pPr>
      <w:r w:rsidRPr="00BB10E6">
        <w:rPr>
          <w:b/>
        </w:rPr>
        <w:t>FACULTY SPONSOR'S SIGNATURE:  _________________________________________</w:t>
      </w:r>
    </w:p>
    <w:p w:rsidR="00887480" w:rsidRPr="00BB10E6" w:rsidRDefault="00887480" w:rsidP="00887480">
      <w:pPr>
        <w:spacing w:after="120"/>
        <w:rPr>
          <w:b/>
        </w:rPr>
      </w:pPr>
    </w:p>
    <w:p w:rsidR="00887480" w:rsidRPr="00BB10E6" w:rsidRDefault="00887480" w:rsidP="00887480">
      <w:pPr>
        <w:rPr>
          <w:b/>
        </w:rPr>
      </w:pPr>
      <w:r w:rsidRPr="00BB10E6">
        <w:rPr>
          <w:b/>
        </w:rPr>
        <w:t xml:space="preserve">ATTACHMENTS: </w:t>
      </w:r>
    </w:p>
    <w:p w:rsidR="00887480" w:rsidRPr="00BB10E6" w:rsidRDefault="00887480" w:rsidP="00887480">
      <w:pPr>
        <w:rPr>
          <w:b/>
        </w:rPr>
      </w:pPr>
    </w:p>
    <w:p w:rsidR="00887480" w:rsidRDefault="00887480" w:rsidP="00887480">
      <w:r>
        <w:fldChar w:fldCharType="begin">
          <w:ffData>
            <w:name w:val="Check10"/>
            <w:enabled/>
            <w:calcOnExit w:val="0"/>
            <w:checkBox>
              <w:sizeAuto/>
              <w:default w:val="1"/>
            </w:checkBox>
          </w:ffData>
        </w:fldChar>
      </w:r>
      <w:bookmarkStart w:id="45" w:name="Check10"/>
      <w:r>
        <w:instrText xml:space="preserve"> FORMCHECKBOX </w:instrText>
      </w:r>
      <w:r>
        <w:fldChar w:fldCharType="end"/>
      </w:r>
      <w:bookmarkEnd w:id="45"/>
      <w:r>
        <w:t xml:space="preserve"> Recruitment letter, poster, ad </w:t>
      </w:r>
    </w:p>
    <w:p w:rsidR="00887480" w:rsidRDefault="00887480" w:rsidP="00887480">
      <w:r>
        <w:fldChar w:fldCharType="begin">
          <w:ffData>
            <w:name w:val="Check11"/>
            <w:enabled/>
            <w:calcOnExit w:val="0"/>
            <w:checkBox>
              <w:sizeAuto/>
              <w:default w:val="1"/>
            </w:checkBox>
          </w:ffData>
        </w:fldChar>
      </w:r>
      <w:bookmarkStart w:id="46" w:name="Check11"/>
      <w:r>
        <w:instrText xml:space="preserve"> FORMCHECKBOX </w:instrText>
      </w:r>
      <w:r>
        <w:fldChar w:fldCharType="end"/>
      </w:r>
      <w:bookmarkEnd w:id="46"/>
      <w:r>
        <w:t xml:space="preserve"> Written consent form, information sheet, or script</w:t>
      </w:r>
    </w:p>
    <w:p w:rsidR="00887480" w:rsidRDefault="00887480" w:rsidP="00887480">
      <w:r>
        <w:fldChar w:fldCharType="begin">
          <w:ffData>
            <w:name w:val="Check12"/>
            <w:enabled/>
            <w:calcOnExit w:val="0"/>
            <w:checkBox>
              <w:sizeAuto/>
              <w:default w:val="1"/>
            </w:checkBox>
          </w:ffData>
        </w:fldChar>
      </w:r>
      <w:bookmarkStart w:id="47" w:name="Check12"/>
      <w:r>
        <w:instrText xml:space="preserve"> FORMCHECKBOX </w:instrText>
      </w:r>
      <w:r>
        <w:fldChar w:fldCharType="end"/>
      </w:r>
      <w:bookmarkEnd w:id="47"/>
      <w:r>
        <w:t xml:space="preserve"> Subject instructions</w:t>
      </w:r>
    </w:p>
    <w:p w:rsidR="00887480" w:rsidRDefault="00887480" w:rsidP="00887480">
      <w:r>
        <w:fldChar w:fldCharType="begin">
          <w:ffData>
            <w:name w:val="Check13"/>
            <w:enabled/>
            <w:calcOnExit w:val="0"/>
            <w:checkBox>
              <w:sizeAuto/>
              <w:default w:val="1"/>
            </w:checkBox>
          </w:ffData>
        </w:fldChar>
      </w:r>
      <w:bookmarkStart w:id="48" w:name="Check13"/>
      <w:r>
        <w:instrText xml:space="preserve"> FORMCHECKBOX </w:instrText>
      </w:r>
      <w:r>
        <w:fldChar w:fldCharType="end"/>
      </w:r>
      <w:bookmarkEnd w:id="48"/>
      <w:r>
        <w:t xml:space="preserve"> Tests or questionnaires </w:t>
      </w:r>
    </w:p>
    <w:p w:rsidR="00887480" w:rsidRDefault="00887480" w:rsidP="00887480">
      <w:r>
        <w:fldChar w:fldCharType="begin">
          <w:ffData>
            <w:name w:val="Check14"/>
            <w:enabled/>
            <w:calcOnExit w:val="0"/>
            <w:checkBox>
              <w:sizeAuto/>
              <w:default w:val="0"/>
            </w:checkBox>
          </w:ffData>
        </w:fldChar>
      </w:r>
      <w:bookmarkStart w:id="49" w:name="Check14"/>
      <w:r>
        <w:instrText xml:space="preserve"> FORMCHECKBOX </w:instrText>
      </w:r>
      <w:r>
        <w:fldChar w:fldCharType="end"/>
      </w:r>
      <w:bookmarkEnd w:id="49"/>
      <w:r>
        <w:t xml:space="preserve"> Interview guides</w:t>
      </w:r>
    </w:p>
    <w:p w:rsidR="00887480" w:rsidRDefault="00887480" w:rsidP="00887480">
      <w:r>
        <w:fldChar w:fldCharType="begin">
          <w:ffData>
            <w:name w:val="Check15"/>
            <w:enabled/>
            <w:calcOnExit w:val="0"/>
            <w:checkBox>
              <w:sizeAuto/>
              <w:default w:val="1"/>
            </w:checkBox>
          </w:ffData>
        </w:fldChar>
      </w:r>
      <w:bookmarkStart w:id="50" w:name="Check15"/>
      <w:r>
        <w:instrText xml:space="preserve"> FORMCHECKBOX </w:instrText>
      </w:r>
      <w:r>
        <w:fldChar w:fldCharType="end"/>
      </w:r>
      <w:bookmarkEnd w:id="50"/>
      <w:r>
        <w:t xml:space="preserve"> Debriefing materials</w:t>
      </w:r>
    </w:p>
    <w:p w:rsidR="00887480" w:rsidRDefault="00887480" w:rsidP="00887480">
      <w:r>
        <w:fldChar w:fldCharType="begin">
          <w:ffData>
            <w:name w:val="Check16"/>
            <w:enabled/>
            <w:calcOnExit w:val="0"/>
            <w:checkBox>
              <w:sizeAuto/>
              <w:default w:val="0"/>
            </w:checkBox>
          </w:ffData>
        </w:fldChar>
      </w:r>
      <w:bookmarkStart w:id="51" w:name="Check16"/>
      <w:r>
        <w:instrText xml:space="preserve"> FORMCHECKBOX </w:instrText>
      </w:r>
      <w:r>
        <w:fldChar w:fldCharType="end"/>
      </w:r>
      <w:bookmarkEnd w:id="51"/>
      <w:r>
        <w:t xml:space="preserve"> Other institutional approval </w:t>
      </w:r>
    </w:p>
    <w:p w:rsidR="00887480" w:rsidRDefault="00887480" w:rsidP="00887480">
      <w:pPr>
        <w:rPr>
          <w:u w:val="single"/>
        </w:rPr>
      </w:pPr>
      <w:r>
        <w:fldChar w:fldCharType="begin">
          <w:ffData>
            <w:name w:val="Check17"/>
            <w:enabled/>
            <w:calcOnExit w:val="0"/>
            <w:checkBox>
              <w:sizeAuto/>
              <w:default w:val="0"/>
            </w:checkBox>
          </w:ffData>
        </w:fldChar>
      </w:r>
      <w:bookmarkStart w:id="52" w:name="Check17"/>
      <w:r>
        <w:instrText xml:space="preserve"> FORMCHECKBOX </w:instrText>
      </w:r>
      <w:r>
        <w:fldChar w:fldCharType="end"/>
      </w:r>
      <w:bookmarkEnd w:id="52"/>
      <w:r>
        <w:t xml:space="preserve"> Other </w:t>
      </w:r>
      <w:r>
        <w:rPr>
          <w:u w:val="single"/>
        </w:rPr>
        <w:fldChar w:fldCharType="begin">
          <w:ffData>
            <w:name w:val="Text37"/>
            <w:enabled/>
            <w:calcOnExit w:val="0"/>
            <w:textInput/>
          </w:ffData>
        </w:fldChar>
      </w:r>
      <w:bookmarkStart w:id="53" w:name="Text37"/>
      <w:r>
        <w:rPr>
          <w:u w:val="single"/>
        </w:rPr>
        <w:instrText xml:space="preserve"> FORMTEXT </w:instrText>
      </w:r>
      <w:r w:rsidRPr="001548D4">
        <w:rPr>
          <w:u w:val="single"/>
        </w:rPr>
      </w:r>
      <w:r>
        <w:rPr>
          <w:u w:val="single"/>
        </w:rPr>
        <w:fldChar w:fldCharType="separate"/>
      </w:r>
      <w:r>
        <w:rPr>
          <w:rFonts w:ascii="Monaco" w:hAnsi="Monaco" w:cs="Monaco"/>
          <w:noProof/>
          <w:u w:val="single"/>
        </w:rPr>
        <w:t> </w:t>
      </w:r>
      <w:r>
        <w:rPr>
          <w:rFonts w:ascii="Monaco" w:hAnsi="Monaco" w:cs="Monaco"/>
          <w:noProof/>
          <w:u w:val="single"/>
        </w:rPr>
        <w:t> </w:t>
      </w:r>
      <w:r>
        <w:rPr>
          <w:rFonts w:ascii="Monaco" w:hAnsi="Monaco" w:cs="Monaco"/>
          <w:noProof/>
          <w:u w:val="single"/>
        </w:rPr>
        <w:t> </w:t>
      </w:r>
      <w:r>
        <w:rPr>
          <w:rFonts w:ascii="Monaco" w:hAnsi="Monaco" w:cs="Monaco"/>
          <w:noProof/>
          <w:u w:val="single"/>
        </w:rPr>
        <w:t> </w:t>
      </w:r>
      <w:r>
        <w:rPr>
          <w:rFonts w:ascii="Monaco" w:hAnsi="Monaco" w:cs="Monaco"/>
          <w:noProof/>
          <w:u w:val="single"/>
        </w:rPr>
        <w:t> </w:t>
      </w:r>
      <w:r>
        <w:rPr>
          <w:u w:val="single"/>
        </w:rPr>
        <w:fldChar w:fldCharType="end"/>
      </w:r>
      <w:bookmarkEnd w:id="53"/>
    </w:p>
    <w:p w:rsidR="00887480" w:rsidRDefault="00887480" w:rsidP="00887480">
      <w:pPr>
        <w:rPr>
          <w:u w:val="single"/>
        </w:rPr>
      </w:pPr>
    </w:p>
    <w:p w:rsidR="00887480" w:rsidRPr="00F51B89" w:rsidRDefault="00887480" w:rsidP="00887480"/>
    <w:p w:rsidR="00887480" w:rsidRPr="00F42825" w:rsidRDefault="00887480" w:rsidP="00887480">
      <w:pPr>
        <w:rPr>
          <w:b/>
        </w:rPr>
      </w:pPr>
      <w:r w:rsidRPr="00F42825">
        <w:rPr>
          <w:b/>
        </w:rPr>
        <w:t>References</w:t>
      </w:r>
    </w:p>
    <w:p w:rsidR="00887480" w:rsidRPr="003F4B59" w:rsidRDefault="00887480" w:rsidP="00887480">
      <w:pPr>
        <w:ind w:left="240" w:hanging="240"/>
        <w:rPr>
          <w:sz w:val="22"/>
        </w:rPr>
      </w:pPr>
    </w:p>
    <w:p w:rsidR="00887480" w:rsidRPr="00F908DA" w:rsidRDefault="00887480" w:rsidP="00887480">
      <w:pPr>
        <w:pStyle w:val="Default"/>
        <w:rPr>
          <w:sz w:val="16"/>
          <w:szCs w:val="16"/>
          <w:lang w:val="en-US"/>
        </w:rPr>
      </w:pPr>
      <w:r w:rsidRPr="00F908DA">
        <w:rPr>
          <w:sz w:val="23"/>
          <w:szCs w:val="23"/>
          <w:lang w:val="en-US"/>
        </w:rPr>
        <w:t xml:space="preserve">Cropley, A. J. (1997). </w:t>
      </w:r>
      <w:proofErr w:type="gramStart"/>
      <w:r w:rsidRPr="00F908DA">
        <w:rPr>
          <w:sz w:val="23"/>
          <w:szCs w:val="23"/>
          <w:lang w:val="en-US"/>
        </w:rPr>
        <w:t>Fostering creativity in the classroom: General principles.</w:t>
      </w:r>
      <w:proofErr w:type="gramEnd"/>
      <w:r w:rsidRPr="00F908DA">
        <w:rPr>
          <w:sz w:val="23"/>
          <w:szCs w:val="23"/>
          <w:lang w:val="en-US"/>
        </w:rPr>
        <w:t xml:space="preserve"> </w:t>
      </w:r>
      <w:proofErr w:type="gramStart"/>
      <w:r w:rsidRPr="00F908DA">
        <w:rPr>
          <w:sz w:val="23"/>
          <w:szCs w:val="23"/>
          <w:lang w:val="en-US"/>
        </w:rPr>
        <w:t>In M. A.</w:t>
      </w:r>
      <w:proofErr w:type="gramEnd"/>
      <w:r w:rsidRPr="00F908DA">
        <w:rPr>
          <w:sz w:val="16"/>
          <w:szCs w:val="16"/>
          <w:lang w:val="en-US"/>
        </w:rPr>
        <w:t xml:space="preserve"> </w:t>
      </w:r>
    </w:p>
    <w:p w:rsidR="00887480" w:rsidRPr="00F908DA" w:rsidRDefault="00887480" w:rsidP="00887480">
      <w:pPr>
        <w:pStyle w:val="Default"/>
        <w:ind w:firstLine="720"/>
        <w:rPr>
          <w:sz w:val="23"/>
          <w:szCs w:val="23"/>
          <w:lang w:val="en-US"/>
        </w:rPr>
      </w:pPr>
      <w:r w:rsidRPr="00F908DA">
        <w:rPr>
          <w:sz w:val="23"/>
          <w:szCs w:val="23"/>
          <w:lang w:val="en-US"/>
        </w:rPr>
        <w:t xml:space="preserve">Runco (Ed.), </w:t>
      </w:r>
      <w:proofErr w:type="gramStart"/>
      <w:r w:rsidRPr="00F908DA">
        <w:rPr>
          <w:i/>
          <w:iCs/>
          <w:sz w:val="23"/>
          <w:szCs w:val="23"/>
          <w:lang w:val="en-US"/>
        </w:rPr>
        <w:t>The</w:t>
      </w:r>
      <w:proofErr w:type="gramEnd"/>
      <w:r w:rsidRPr="00F908DA">
        <w:rPr>
          <w:i/>
          <w:iCs/>
          <w:sz w:val="23"/>
          <w:szCs w:val="23"/>
          <w:lang w:val="en-US"/>
        </w:rPr>
        <w:t xml:space="preserve"> creativity research handbook </w:t>
      </w:r>
      <w:r w:rsidRPr="00F908DA">
        <w:rPr>
          <w:sz w:val="23"/>
          <w:szCs w:val="23"/>
          <w:lang w:val="en-US"/>
        </w:rPr>
        <w:t xml:space="preserve">(pp. 83-114). Cresskill, NJ: Hampton Press. Cropley, A. J. (2005). </w:t>
      </w:r>
      <w:r w:rsidRPr="00F908DA">
        <w:rPr>
          <w:i/>
          <w:iCs/>
          <w:sz w:val="23"/>
          <w:szCs w:val="23"/>
          <w:lang w:val="en-US"/>
        </w:rPr>
        <w:t xml:space="preserve">Creativity and problem-solving: Implications for classroom </w:t>
      </w:r>
    </w:p>
    <w:p w:rsidR="00887480" w:rsidRPr="00F908DA" w:rsidRDefault="00887480" w:rsidP="00887480">
      <w:pPr>
        <w:pStyle w:val="Default"/>
        <w:ind w:firstLine="720"/>
        <w:rPr>
          <w:sz w:val="23"/>
          <w:szCs w:val="23"/>
          <w:lang w:val="en-US"/>
        </w:rPr>
      </w:pPr>
      <w:proofErr w:type="gramStart"/>
      <w:r w:rsidRPr="00F908DA">
        <w:rPr>
          <w:i/>
          <w:iCs/>
          <w:sz w:val="23"/>
          <w:szCs w:val="23"/>
          <w:lang w:val="en-US"/>
        </w:rPr>
        <w:t>assessment</w:t>
      </w:r>
      <w:proofErr w:type="gramEnd"/>
      <w:r w:rsidRPr="00F908DA">
        <w:rPr>
          <w:i/>
          <w:iCs/>
          <w:sz w:val="23"/>
          <w:szCs w:val="23"/>
          <w:lang w:val="en-US"/>
        </w:rPr>
        <w:t xml:space="preserve">. </w:t>
      </w:r>
      <w:r w:rsidRPr="00F908DA">
        <w:rPr>
          <w:sz w:val="23"/>
          <w:szCs w:val="23"/>
          <w:lang w:val="en-US"/>
        </w:rPr>
        <w:t xml:space="preserve">Leicester: British Psychological Society. </w:t>
      </w:r>
    </w:p>
    <w:p w:rsidR="00887480" w:rsidRPr="00F908DA" w:rsidRDefault="00887480" w:rsidP="00887480">
      <w:pPr>
        <w:pStyle w:val="Default"/>
        <w:rPr>
          <w:sz w:val="23"/>
          <w:szCs w:val="23"/>
          <w:lang w:val="en-US"/>
        </w:rPr>
      </w:pPr>
      <w:r w:rsidRPr="00F908DA">
        <w:rPr>
          <w:sz w:val="23"/>
          <w:szCs w:val="23"/>
          <w:lang w:val="en-US"/>
        </w:rPr>
        <w:t xml:space="preserve">Cropley, D. H., &amp; Cropley, A. J. (2008). </w:t>
      </w:r>
      <w:proofErr w:type="gramStart"/>
      <w:r w:rsidRPr="00F908DA">
        <w:rPr>
          <w:sz w:val="23"/>
          <w:szCs w:val="23"/>
          <w:lang w:val="en-US"/>
        </w:rPr>
        <w:t>Elements of a Universal Aesthetic of Creativity</w:t>
      </w:r>
      <w:r w:rsidRPr="00F908DA">
        <w:rPr>
          <w:i/>
          <w:iCs/>
          <w:sz w:val="23"/>
          <w:szCs w:val="23"/>
          <w:lang w:val="en-US"/>
        </w:rPr>
        <w:t>.</w:t>
      </w:r>
      <w:proofErr w:type="gramEnd"/>
      <w:r w:rsidRPr="00F908DA">
        <w:rPr>
          <w:i/>
          <w:iCs/>
          <w:sz w:val="23"/>
          <w:szCs w:val="23"/>
          <w:lang w:val="en-US"/>
        </w:rPr>
        <w:t xml:space="preserve"> </w:t>
      </w:r>
    </w:p>
    <w:p w:rsidR="00887480" w:rsidRDefault="00887480" w:rsidP="00887480">
      <w:pPr>
        <w:ind w:firstLine="720"/>
        <w:rPr>
          <w:sz w:val="23"/>
          <w:szCs w:val="23"/>
        </w:rPr>
      </w:pPr>
      <w:r>
        <w:rPr>
          <w:i/>
          <w:iCs/>
          <w:sz w:val="23"/>
          <w:szCs w:val="23"/>
        </w:rPr>
        <w:t>Psychology of Aesthetics, Creativity, and the Arts, 2</w:t>
      </w:r>
      <w:r>
        <w:rPr>
          <w:sz w:val="23"/>
          <w:szCs w:val="23"/>
        </w:rPr>
        <w:t>, 155-161.</w:t>
      </w:r>
    </w:p>
    <w:p w:rsidR="00887480" w:rsidRPr="00F908DA" w:rsidRDefault="00887480" w:rsidP="00887480">
      <w:pPr>
        <w:rPr>
          <w:sz w:val="23"/>
          <w:szCs w:val="23"/>
          <w:lang w:val="de-CH"/>
        </w:rPr>
      </w:pPr>
      <w:proofErr w:type="gramStart"/>
      <w:r>
        <w:rPr>
          <w:sz w:val="23"/>
          <w:szCs w:val="23"/>
        </w:rPr>
        <w:t>Csikszentmihalyi, M. (1996).</w:t>
      </w:r>
      <w:proofErr w:type="gramEnd"/>
      <w:r>
        <w:rPr>
          <w:sz w:val="23"/>
          <w:szCs w:val="23"/>
        </w:rPr>
        <w:t xml:space="preserve"> </w:t>
      </w:r>
      <w:r>
        <w:rPr>
          <w:i/>
          <w:iCs/>
          <w:sz w:val="23"/>
          <w:szCs w:val="23"/>
        </w:rPr>
        <w:t xml:space="preserve">Creativity: Flow and the psychology of discovery and invention. </w:t>
      </w:r>
      <w:r w:rsidRPr="00F908DA">
        <w:rPr>
          <w:sz w:val="23"/>
          <w:szCs w:val="23"/>
          <w:lang w:val="de-CH"/>
        </w:rPr>
        <w:t xml:space="preserve">New </w:t>
      </w:r>
    </w:p>
    <w:p w:rsidR="00887480" w:rsidRPr="00F908DA" w:rsidRDefault="00887480" w:rsidP="00887480">
      <w:pPr>
        <w:ind w:firstLine="720"/>
        <w:rPr>
          <w:sz w:val="23"/>
          <w:szCs w:val="23"/>
          <w:lang w:val="de-CH"/>
        </w:rPr>
      </w:pPr>
      <w:r w:rsidRPr="00F908DA">
        <w:rPr>
          <w:sz w:val="23"/>
          <w:szCs w:val="23"/>
          <w:lang w:val="de-CH"/>
        </w:rPr>
        <w:t xml:space="preserve">York: </w:t>
      </w:r>
      <w:proofErr w:type="spellStart"/>
      <w:r w:rsidRPr="00F908DA">
        <w:rPr>
          <w:sz w:val="23"/>
          <w:szCs w:val="23"/>
          <w:lang w:val="de-CH"/>
        </w:rPr>
        <w:t>HaperCollins</w:t>
      </w:r>
      <w:proofErr w:type="spellEnd"/>
      <w:r w:rsidRPr="00F908DA">
        <w:rPr>
          <w:sz w:val="23"/>
          <w:szCs w:val="23"/>
          <w:lang w:val="de-CH"/>
        </w:rPr>
        <w:t>.</w:t>
      </w:r>
    </w:p>
    <w:p w:rsidR="00887480" w:rsidRDefault="00887480" w:rsidP="00887480">
      <w:pPr>
        <w:pStyle w:val="Default"/>
        <w:rPr>
          <w:sz w:val="23"/>
          <w:szCs w:val="23"/>
        </w:rPr>
      </w:pPr>
      <w:r>
        <w:rPr>
          <w:sz w:val="23"/>
          <w:szCs w:val="23"/>
        </w:rPr>
        <w:t xml:space="preserve">Groner, R., &amp; Groner, M. (1990). Heuristische versus algorithmische Orientierung als </w:t>
      </w:r>
    </w:p>
    <w:p w:rsidR="00887480" w:rsidRPr="00F908DA" w:rsidRDefault="00887480" w:rsidP="00887480">
      <w:pPr>
        <w:pStyle w:val="Default"/>
        <w:ind w:left="720"/>
        <w:rPr>
          <w:sz w:val="23"/>
          <w:szCs w:val="23"/>
          <w:lang w:val="en-US"/>
        </w:rPr>
      </w:pPr>
      <w:r w:rsidRPr="00F908DA">
        <w:rPr>
          <w:sz w:val="23"/>
          <w:szCs w:val="23"/>
        </w:rPr>
        <w:t xml:space="preserve">Dimension des individuellen kognitiven Stils [Heuristic versus </w:t>
      </w:r>
      <w:proofErr w:type="spellStart"/>
      <w:r w:rsidRPr="00F908DA">
        <w:rPr>
          <w:sz w:val="23"/>
          <w:szCs w:val="23"/>
        </w:rPr>
        <w:t>algorithmetic</w:t>
      </w:r>
      <w:proofErr w:type="spellEnd"/>
      <w:r w:rsidRPr="00F908DA">
        <w:rPr>
          <w:sz w:val="23"/>
          <w:szCs w:val="23"/>
        </w:rPr>
        <w:t xml:space="preserve"> </w:t>
      </w:r>
      <w:proofErr w:type="spellStart"/>
      <w:r w:rsidRPr="00F908DA">
        <w:rPr>
          <w:sz w:val="23"/>
          <w:szCs w:val="23"/>
        </w:rPr>
        <w:t>orientation</w:t>
      </w:r>
      <w:proofErr w:type="spellEnd"/>
      <w:r w:rsidRPr="00F908DA">
        <w:rPr>
          <w:sz w:val="23"/>
          <w:szCs w:val="23"/>
        </w:rPr>
        <w:t xml:space="preserve"> </w:t>
      </w:r>
      <w:proofErr w:type="spellStart"/>
      <w:r w:rsidRPr="00F908DA">
        <w:rPr>
          <w:sz w:val="23"/>
          <w:szCs w:val="23"/>
        </w:rPr>
        <w:t>as</w:t>
      </w:r>
      <w:proofErr w:type="spellEnd"/>
      <w:r w:rsidRPr="00F908DA">
        <w:rPr>
          <w:sz w:val="23"/>
          <w:szCs w:val="23"/>
        </w:rPr>
        <w:t xml:space="preserve"> a </w:t>
      </w:r>
      <w:proofErr w:type="spellStart"/>
      <w:r w:rsidRPr="00F908DA">
        <w:rPr>
          <w:sz w:val="23"/>
          <w:szCs w:val="23"/>
        </w:rPr>
        <w:t>dimension</w:t>
      </w:r>
      <w:proofErr w:type="spellEnd"/>
      <w:r w:rsidRPr="00F908DA">
        <w:rPr>
          <w:sz w:val="23"/>
          <w:szCs w:val="23"/>
        </w:rPr>
        <w:t xml:space="preserve"> of individual </w:t>
      </w:r>
      <w:proofErr w:type="spellStart"/>
      <w:r w:rsidRPr="00F908DA">
        <w:rPr>
          <w:sz w:val="23"/>
          <w:szCs w:val="23"/>
        </w:rPr>
        <w:t>cognitive</w:t>
      </w:r>
      <w:proofErr w:type="spellEnd"/>
      <w:r w:rsidRPr="00F908DA">
        <w:rPr>
          <w:sz w:val="23"/>
          <w:szCs w:val="23"/>
        </w:rPr>
        <w:t xml:space="preserve"> style]. </w:t>
      </w:r>
      <w:r>
        <w:rPr>
          <w:sz w:val="23"/>
          <w:szCs w:val="23"/>
        </w:rPr>
        <w:t xml:space="preserve">In K. Grawe, R. </w:t>
      </w:r>
      <w:proofErr w:type="spellStart"/>
      <w:r>
        <w:rPr>
          <w:sz w:val="23"/>
          <w:szCs w:val="23"/>
        </w:rPr>
        <w:t>Hänni</w:t>
      </w:r>
      <w:proofErr w:type="spellEnd"/>
      <w:r>
        <w:rPr>
          <w:sz w:val="23"/>
          <w:szCs w:val="23"/>
        </w:rPr>
        <w:t xml:space="preserve">, N. </w:t>
      </w:r>
      <w:proofErr w:type="spellStart"/>
      <w:r>
        <w:rPr>
          <w:sz w:val="23"/>
          <w:szCs w:val="23"/>
        </w:rPr>
        <w:t>Semmer</w:t>
      </w:r>
      <w:proofErr w:type="spellEnd"/>
      <w:r>
        <w:rPr>
          <w:sz w:val="23"/>
          <w:szCs w:val="23"/>
        </w:rPr>
        <w:t xml:space="preserve"> &amp; F. </w:t>
      </w:r>
      <w:proofErr w:type="spellStart"/>
      <w:r>
        <w:rPr>
          <w:sz w:val="23"/>
          <w:szCs w:val="23"/>
        </w:rPr>
        <w:t>Tschan</w:t>
      </w:r>
      <w:proofErr w:type="spellEnd"/>
      <w:r>
        <w:rPr>
          <w:sz w:val="23"/>
          <w:szCs w:val="23"/>
        </w:rPr>
        <w:t xml:space="preserve"> (Eds.), </w:t>
      </w:r>
      <w:r>
        <w:rPr>
          <w:i/>
          <w:iCs/>
          <w:sz w:val="23"/>
          <w:szCs w:val="23"/>
        </w:rPr>
        <w:t xml:space="preserve">Über die richtige Art, Psychologie zu betreiben </w:t>
      </w:r>
      <w:r>
        <w:rPr>
          <w:sz w:val="23"/>
          <w:szCs w:val="23"/>
        </w:rPr>
        <w:t xml:space="preserve">[On the </w:t>
      </w:r>
      <w:proofErr w:type="spellStart"/>
      <w:r>
        <w:rPr>
          <w:sz w:val="23"/>
          <w:szCs w:val="23"/>
        </w:rPr>
        <w:t>correct</w:t>
      </w:r>
      <w:proofErr w:type="spellEnd"/>
      <w:r>
        <w:rPr>
          <w:sz w:val="23"/>
          <w:szCs w:val="23"/>
        </w:rPr>
        <w:t xml:space="preserve"> way to carry on </w:t>
      </w:r>
      <w:proofErr w:type="spellStart"/>
      <w:r>
        <w:rPr>
          <w:sz w:val="23"/>
          <w:szCs w:val="23"/>
        </w:rPr>
        <w:t>psychology</w:t>
      </w:r>
      <w:proofErr w:type="spellEnd"/>
      <w:r>
        <w:rPr>
          <w:sz w:val="23"/>
          <w:szCs w:val="23"/>
        </w:rPr>
        <w:t xml:space="preserve">] (p. 415-330). </w:t>
      </w:r>
      <w:proofErr w:type="spellStart"/>
      <w:r w:rsidRPr="00F908DA">
        <w:rPr>
          <w:sz w:val="23"/>
          <w:szCs w:val="23"/>
          <w:lang w:val="en-US"/>
        </w:rPr>
        <w:t>Göttingen</w:t>
      </w:r>
      <w:proofErr w:type="spellEnd"/>
      <w:r w:rsidRPr="00F908DA">
        <w:rPr>
          <w:sz w:val="23"/>
          <w:szCs w:val="23"/>
          <w:lang w:val="en-US"/>
        </w:rPr>
        <w:t xml:space="preserve">: </w:t>
      </w:r>
      <w:proofErr w:type="spellStart"/>
      <w:r w:rsidRPr="00F908DA">
        <w:rPr>
          <w:sz w:val="23"/>
          <w:szCs w:val="23"/>
          <w:lang w:val="en-US"/>
        </w:rPr>
        <w:t>Hogrefe</w:t>
      </w:r>
      <w:proofErr w:type="spellEnd"/>
      <w:r w:rsidRPr="00F908DA">
        <w:rPr>
          <w:sz w:val="23"/>
          <w:szCs w:val="23"/>
          <w:lang w:val="en-US"/>
        </w:rPr>
        <w:t xml:space="preserve">. </w:t>
      </w:r>
    </w:p>
    <w:p w:rsidR="00887480" w:rsidRPr="00F908DA" w:rsidRDefault="00887480" w:rsidP="00887480">
      <w:pPr>
        <w:pStyle w:val="Default"/>
        <w:rPr>
          <w:sz w:val="23"/>
          <w:szCs w:val="23"/>
          <w:lang w:val="en-US"/>
        </w:rPr>
      </w:pPr>
      <w:proofErr w:type="gramStart"/>
      <w:r w:rsidRPr="00F908DA">
        <w:rPr>
          <w:sz w:val="23"/>
          <w:szCs w:val="23"/>
          <w:lang w:val="en-US"/>
        </w:rPr>
        <w:t>Haller, C. S., &amp; Courvoisier, D. C. (2009).</w:t>
      </w:r>
      <w:proofErr w:type="gramEnd"/>
      <w:r w:rsidRPr="00F908DA">
        <w:rPr>
          <w:sz w:val="23"/>
          <w:szCs w:val="23"/>
          <w:lang w:val="en-US"/>
        </w:rPr>
        <w:t xml:space="preserve"> Personality and thinking style in different creative </w:t>
      </w:r>
    </w:p>
    <w:p w:rsidR="00887480" w:rsidRPr="00F908DA" w:rsidRDefault="00887480" w:rsidP="00887480">
      <w:pPr>
        <w:pStyle w:val="Default"/>
        <w:ind w:left="720"/>
        <w:rPr>
          <w:sz w:val="23"/>
          <w:szCs w:val="23"/>
          <w:lang w:val="en-US"/>
        </w:rPr>
      </w:pPr>
      <w:proofErr w:type="gramStart"/>
      <w:r w:rsidRPr="00F908DA">
        <w:rPr>
          <w:sz w:val="23"/>
          <w:szCs w:val="23"/>
          <w:lang w:val="en-US"/>
        </w:rPr>
        <w:t>domains</w:t>
      </w:r>
      <w:proofErr w:type="gramEnd"/>
      <w:r w:rsidRPr="00F908DA">
        <w:rPr>
          <w:i/>
          <w:iCs/>
          <w:sz w:val="23"/>
          <w:szCs w:val="23"/>
          <w:lang w:val="en-US"/>
        </w:rPr>
        <w:t xml:space="preserve">. </w:t>
      </w:r>
      <w:r w:rsidRPr="00F908DA">
        <w:rPr>
          <w:sz w:val="23"/>
          <w:szCs w:val="23"/>
          <w:lang w:val="en-US"/>
        </w:rPr>
        <w:t xml:space="preserve">Manuscript accepted for publication in </w:t>
      </w:r>
      <w:r w:rsidRPr="00F908DA">
        <w:rPr>
          <w:i/>
          <w:iCs/>
          <w:sz w:val="23"/>
          <w:szCs w:val="23"/>
          <w:lang w:val="en-US"/>
        </w:rPr>
        <w:t>Psychology of Aesthetics, Creativity, and the Arts</w:t>
      </w:r>
      <w:r w:rsidRPr="00F908DA">
        <w:rPr>
          <w:sz w:val="23"/>
          <w:szCs w:val="23"/>
          <w:lang w:val="en-US"/>
        </w:rPr>
        <w:t xml:space="preserve">. </w:t>
      </w:r>
    </w:p>
    <w:p w:rsidR="00887480" w:rsidRDefault="00887480" w:rsidP="00887480">
      <w:pPr>
        <w:pStyle w:val="StandardWeb"/>
        <w:shd w:val="clear" w:color="auto" w:fill="FFFFFF"/>
        <w:spacing w:before="0" w:beforeAutospacing="0" w:after="0" w:afterAutospacing="0"/>
        <w:rPr>
          <w:color w:val="000000"/>
          <w:sz w:val="23"/>
          <w:szCs w:val="23"/>
          <w:lang w:val="en-US"/>
        </w:rPr>
      </w:pPr>
      <w:r w:rsidRPr="00F908DA">
        <w:rPr>
          <w:color w:val="000000"/>
          <w:sz w:val="23"/>
          <w:szCs w:val="23"/>
          <w:lang w:val="fr-CH"/>
        </w:rPr>
        <w:t xml:space="preserve">Haller, C. S., </w:t>
      </w:r>
      <w:proofErr w:type="spellStart"/>
      <w:r w:rsidRPr="00F908DA">
        <w:rPr>
          <w:color w:val="000000"/>
          <w:sz w:val="23"/>
          <w:szCs w:val="23"/>
          <w:lang w:val="fr-CH"/>
        </w:rPr>
        <w:t>Courvoisier</w:t>
      </w:r>
      <w:proofErr w:type="spellEnd"/>
      <w:r w:rsidRPr="00F908DA">
        <w:rPr>
          <w:color w:val="000000"/>
          <w:sz w:val="23"/>
          <w:szCs w:val="23"/>
          <w:lang w:val="fr-CH"/>
        </w:rPr>
        <w:t xml:space="preserve">, D. S., &amp; Cropley, D. H. (2010). </w:t>
      </w:r>
      <w:r w:rsidRPr="00D72EA3">
        <w:rPr>
          <w:color w:val="000000"/>
          <w:sz w:val="23"/>
          <w:szCs w:val="23"/>
          <w:lang w:val="en-US"/>
        </w:rPr>
        <w:t xml:space="preserve">Correlates of creativity among visual art </w:t>
      </w:r>
    </w:p>
    <w:p w:rsidR="00887480" w:rsidRPr="00D72EA3" w:rsidRDefault="00887480" w:rsidP="00887480">
      <w:pPr>
        <w:pStyle w:val="StandardWeb"/>
        <w:shd w:val="clear" w:color="auto" w:fill="FFFFFF"/>
        <w:spacing w:before="0" w:beforeAutospacing="0" w:after="0" w:afterAutospacing="0"/>
        <w:ind w:left="708"/>
        <w:rPr>
          <w:color w:val="000000"/>
          <w:sz w:val="23"/>
          <w:szCs w:val="23"/>
          <w:lang w:val="en-US"/>
        </w:rPr>
      </w:pPr>
      <w:proofErr w:type="gramStart"/>
      <w:r w:rsidRPr="00D72EA3">
        <w:rPr>
          <w:color w:val="000000"/>
          <w:sz w:val="23"/>
          <w:szCs w:val="23"/>
          <w:lang w:val="en-US"/>
        </w:rPr>
        <w:t>students</w:t>
      </w:r>
      <w:proofErr w:type="gramEnd"/>
      <w:r w:rsidRPr="00D72EA3">
        <w:rPr>
          <w:color w:val="000000"/>
          <w:sz w:val="23"/>
          <w:szCs w:val="23"/>
          <w:lang w:val="en-US"/>
        </w:rPr>
        <w:t xml:space="preserve">. </w:t>
      </w:r>
      <w:r w:rsidRPr="00D72EA3">
        <w:rPr>
          <w:i/>
          <w:color w:val="000000"/>
          <w:sz w:val="23"/>
          <w:szCs w:val="23"/>
          <w:lang w:val="en-US"/>
        </w:rPr>
        <w:t>International Journal of Creativity and Problem Solving</w:t>
      </w:r>
      <w:r>
        <w:rPr>
          <w:i/>
          <w:color w:val="000000"/>
          <w:sz w:val="23"/>
          <w:szCs w:val="23"/>
          <w:lang w:val="en-US"/>
        </w:rPr>
        <w:t>, 20</w:t>
      </w:r>
      <w:r>
        <w:rPr>
          <w:color w:val="000000"/>
          <w:sz w:val="23"/>
          <w:szCs w:val="23"/>
          <w:lang w:val="en-US"/>
        </w:rPr>
        <w:t>, 53-71</w:t>
      </w:r>
      <w:r w:rsidRPr="00D72EA3">
        <w:rPr>
          <w:color w:val="000000"/>
          <w:sz w:val="23"/>
          <w:szCs w:val="23"/>
          <w:lang w:val="en-US"/>
        </w:rPr>
        <w:t>.</w:t>
      </w:r>
    </w:p>
    <w:p w:rsidR="00887480" w:rsidRPr="00D72EA3" w:rsidRDefault="00887480" w:rsidP="00887480">
      <w:pPr>
        <w:tabs>
          <w:tab w:val="left" w:pos="180"/>
        </w:tabs>
        <w:rPr>
          <w:color w:val="000000"/>
          <w:sz w:val="23"/>
          <w:szCs w:val="23"/>
        </w:rPr>
      </w:pPr>
      <w:proofErr w:type="spellStart"/>
      <w:r w:rsidRPr="00D72EA3">
        <w:rPr>
          <w:color w:val="000000"/>
          <w:sz w:val="23"/>
          <w:szCs w:val="23"/>
        </w:rPr>
        <w:t>Helson</w:t>
      </w:r>
      <w:proofErr w:type="spellEnd"/>
      <w:r w:rsidRPr="00D72EA3">
        <w:rPr>
          <w:color w:val="000000"/>
          <w:sz w:val="23"/>
          <w:szCs w:val="23"/>
        </w:rPr>
        <w:t xml:space="preserve">, R. (1996). </w:t>
      </w:r>
      <w:proofErr w:type="gramStart"/>
      <w:r w:rsidRPr="00D72EA3">
        <w:rPr>
          <w:color w:val="000000"/>
          <w:sz w:val="23"/>
          <w:szCs w:val="23"/>
        </w:rPr>
        <w:t>In search of the creative personality.</w:t>
      </w:r>
      <w:proofErr w:type="gramEnd"/>
      <w:r w:rsidRPr="00D72EA3">
        <w:rPr>
          <w:color w:val="000000"/>
          <w:sz w:val="23"/>
          <w:szCs w:val="23"/>
        </w:rPr>
        <w:t xml:space="preserve"> </w:t>
      </w:r>
      <w:r w:rsidRPr="00D72EA3">
        <w:rPr>
          <w:i/>
          <w:iCs/>
          <w:color w:val="000000"/>
          <w:sz w:val="23"/>
          <w:szCs w:val="23"/>
        </w:rPr>
        <w:t>Creativity Research Journal</w:t>
      </w:r>
      <w:r w:rsidRPr="00D72EA3">
        <w:rPr>
          <w:color w:val="000000"/>
          <w:sz w:val="23"/>
          <w:szCs w:val="23"/>
        </w:rPr>
        <w:t xml:space="preserve">, </w:t>
      </w:r>
      <w:r w:rsidRPr="00D72EA3">
        <w:rPr>
          <w:i/>
          <w:iCs/>
          <w:color w:val="000000"/>
          <w:sz w:val="23"/>
          <w:szCs w:val="23"/>
        </w:rPr>
        <w:t>9</w:t>
      </w:r>
      <w:r w:rsidRPr="00D72EA3">
        <w:rPr>
          <w:color w:val="000000"/>
          <w:sz w:val="23"/>
          <w:szCs w:val="23"/>
        </w:rPr>
        <w:t>, 295-306.</w:t>
      </w:r>
    </w:p>
    <w:p w:rsidR="00887480" w:rsidRPr="00D72EA3" w:rsidRDefault="00887480" w:rsidP="00887480">
      <w:pPr>
        <w:rPr>
          <w:color w:val="000000"/>
          <w:sz w:val="23"/>
          <w:szCs w:val="23"/>
          <w:lang w:val="it-IT"/>
        </w:rPr>
      </w:pPr>
      <w:r w:rsidRPr="00D72EA3">
        <w:rPr>
          <w:color w:val="000000"/>
          <w:sz w:val="23"/>
          <w:szCs w:val="23"/>
          <w:lang w:val="it-IT"/>
        </w:rPr>
        <w:t xml:space="preserve">Langer </w:t>
      </w:r>
      <w:proofErr w:type="gramStart"/>
      <w:r w:rsidRPr="00D72EA3">
        <w:rPr>
          <w:color w:val="000000"/>
          <w:sz w:val="23"/>
          <w:szCs w:val="23"/>
          <w:lang w:val="it-IT"/>
        </w:rPr>
        <w:t>E.</w:t>
      </w:r>
      <w:proofErr w:type="gramEnd"/>
      <w:r w:rsidRPr="00D72EA3">
        <w:rPr>
          <w:color w:val="000000"/>
          <w:sz w:val="23"/>
          <w:szCs w:val="23"/>
          <w:lang w:val="it-IT"/>
        </w:rPr>
        <w:t xml:space="preserve"> J. </w:t>
      </w:r>
      <w:proofErr w:type="gramStart"/>
      <w:r w:rsidRPr="00D72EA3">
        <w:rPr>
          <w:color w:val="000000"/>
          <w:sz w:val="23"/>
          <w:szCs w:val="23"/>
          <w:lang w:val="it-IT"/>
        </w:rPr>
        <w:t>(1989</w:t>
      </w:r>
      <w:proofErr w:type="gramEnd"/>
      <w:r w:rsidRPr="00D72EA3">
        <w:rPr>
          <w:color w:val="000000"/>
          <w:sz w:val="23"/>
          <w:szCs w:val="23"/>
          <w:lang w:val="it-IT"/>
        </w:rPr>
        <w:t xml:space="preserve">). </w:t>
      </w:r>
      <w:proofErr w:type="spellStart"/>
      <w:r w:rsidRPr="00D72EA3">
        <w:rPr>
          <w:i/>
          <w:color w:val="000000"/>
          <w:sz w:val="23"/>
          <w:szCs w:val="23"/>
          <w:lang w:val="it-IT"/>
        </w:rPr>
        <w:t>Mindfulness</w:t>
      </w:r>
      <w:proofErr w:type="spellEnd"/>
      <w:r w:rsidRPr="00D72EA3">
        <w:rPr>
          <w:i/>
          <w:color w:val="000000"/>
          <w:sz w:val="23"/>
          <w:szCs w:val="23"/>
          <w:lang w:val="it-IT"/>
        </w:rPr>
        <w:t xml:space="preserve">. </w:t>
      </w:r>
      <w:r w:rsidRPr="00D72EA3">
        <w:rPr>
          <w:color w:val="000000"/>
          <w:sz w:val="23"/>
          <w:szCs w:val="23"/>
          <w:lang w:val="it-IT"/>
        </w:rPr>
        <w:t>Cambridge: Da Capo Press.</w:t>
      </w:r>
    </w:p>
    <w:p w:rsidR="00887480" w:rsidRDefault="00887480" w:rsidP="00887480">
      <w:pPr>
        <w:rPr>
          <w:i/>
          <w:iCs/>
          <w:sz w:val="23"/>
          <w:szCs w:val="23"/>
        </w:rPr>
      </w:pPr>
      <w:r>
        <w:rPr>
          <w:sz w:val="23"/>
          <w:szCs w:val="23"/>
        </w:rPr>
        <w:t xml:space="preserve">McMullan, W. E. (1978). Creative individuals: Paradoxical personages. </w:t>
      </w:r>
      <w:r>
        <w:rPr>
          <w:i/>
          <w:iCs/>
          <w:sz w:val="23"/>
          <w:szCs w:val="23"/>
        </w:rPr>
        <w:t xml:space="preserve">Journal of Creative </w:t>
      </w:r>
    </w:p>
    <w:p w:rsidR="00887480" w:rsidRDefault="00887480" w:rsidP="00887480">
      <w:pPr>
        <w:ind w:firstLine="720"/>
        <w:rPr>
          <w:sz w:val="23"/>
          <w:szCs w:val="23"/>
        </w:rPr>
      </w:pPr>
      <w:r>
        <w:rPr>
          <w:i/>
          <w:iCs/>
          <w:sz w:val="23"/>
          <w:szCs w:val="23"/>
        </w:rPr>
        <w:t>Behavior</w:t>
      </w:r>
      <w:r>
        <w:rPr>
          <w:sz w:val="23"/>
          <w:szCs w:val="23"/>
        </w:rPr>
        <w:t xml:space="preserve">, </w:t>
      </w:r>
      <w:r>
        <w:rPr>
          <w:i/>
          <w:iCs/>
          <w:sz w:val="23"/>
          <w:szCs w:val="23"/>
        </w:rPr>
        <w:t>10</w:t>
      </w:r>
      <w:r>
        <w:rPr>
          <w:sz w:val="23"/>
          <w:szCs w:val="23"/>
        </w:rPr>
        <w:t>, 265-275.</w:t>
      </w:r>
    </w:p>
    <w:p w:rsidR="00887480" w:rsidRPr="00F51B89" w:rsidRDefault="00887480" w:rsidP="00887480">
      <w:pPr>
        <w:sectPr w:rsidR="00887480" w:rsidRPr="00F51B89">
          <w:headerReference w:type="default" r:id="rId11"/>
          <w:footerReference w:type="default" r:id="rId12"/>
          <w:pgSz w:w="12240" w:h="15840" w:code="1"/>
          <w:pgMar w:top="1440" w:right="1440" w:bottom="1440" w:left="1440" w:header="720" w:footer="720" w:gutter="0"/>
          <w:cols w:space="720"/>
          <w:docGrid w:linePitch="360"/>
        </w:sectPr>
      </w:pPr>
    </w:p>
    <w:p w:rsidR="00887480" w:rsidRPr="00F51B89" w:rsidRDefault="00887480" w:rsidP="00887480">
      <w:r w:rsidRPr="00F51B89">
        <w:t>Attachment 1</w:t>
      </w:r>
      <w:r>
        <w:t xml:space="preserve"> (Demographics Questionnaire)</w:t>
      </w:r>
    </w:p>
    <w:p w:rsidR="00887480" w:rsidRPr="00F66B1E" w:rsidRDefault="00887480">
      <w:pPr>
        <w:rPr>
          <w:rFonts w:ascii="Arial" w:hAnsi="Arial"/>
          <w:b/>
        </w:rPr>
      </w:pPr>
    </w:p>
    <w:p w:rsidR="00887480" w:rsidRPr="006C732E" w:rsidRDefault="00887480">
      <w:r w:rsidRPr="006C732E">
        <w:rPr>
          <w:b/>
        </w:rPr>
        <w:t xml:space="preserve">INSTRUCTIONS: </w:t>
      </w:r>
      <w:r w:rsidRPr="006C732E">
        <w:t>Please complete the following information/questions.</w:t>
      </w:r>
    </w:p>
    <w:p w:rsidR="00887480" w:rsidRPr="006C732E" w:rsidRDefault="00887480"/>
    <w:tbl>
      <w:tblPr>
        <w:tblpPr w:leftFromText="141" w:rightFromText="141" w:vertAnchor="text" w:tblpY="1"/>
        <w:tblOverlap w:val="never"/>
        <w:tblW w:w="0" w:type="auto"/>
        <w:tblLook w:val="00BF"/>
      </w:tblPr>
      <w:tblGrid>
        <w:gridCol w:w="643"/>
        <w:gridCol w:w="8933"/>
      </w:tblGrid>
      <w:tr w:rsidR="00887480" w:rsidRPr="006C732E">
        <w:trPr>
          <w:trHeight w:val="575"/>
        </w:trPr>
        <w:tc>
          <w:tcPr>
            <w:tcW w:w="643" w:type="dxa"/>
          </w:tcPr>
          <w:p w:rsidR="00887480" w:rsidRPr="006C732E" w:rsidRDefault="00887480" w:rsidP="00887480">
            <w:pPr>
              <w:rPr>
                <w:b/>
              </w:rPr>
            </w:pPr>
            <w:r w:rsidRPr="006C732E">
              <w:rPr>
                <w:b/>
              </w:rPr>
              <w:t xml:space="preserve">1. </w:t>
            </w:r>
          </w:p>
        </w:tc>
        <w:tc>
          <w:tcPr>
            <w:tcW w:w="8933" w:type="dxa"/>
          </w:tcPr>
          <w:p w:rsidR="00887480" w:rsidRPr="006C732E" w:rsidRDefault="00887480" w:rsidP="00887480">
            <w:pPr>
              <w:rPr>
                <w:b/>
              </w:rPr>
            </w:pPr>
            <w:r w:rsidRPr="006C732E">
              <w:rPr>
                <w:b/>
              </w:rPr>
              <w:t>Date of Birth: ___/___/____ (MM/DD/YYYY)</w:t>
            </w:r>
          </w:p>
          <w:p w:rsidR="00887480" w:rsidRPr="006C732E" w:rsidRDefault="00887480" w:rsidP="00887480">
            <w:pPr>
              <w:rPr>
                <w:b/>
              </w:rPr>
            </w:pPr>
          </w:p>
        </w:tc>
      </w:tr>
      <w:tr w:rsidR="00887480" w:rsidRPr="006C732E">
        <w:trPr>
          <w:trHeight w:val="1169"/>
        </w:trPr>
        <w:tc>
          <w:tcPr>
            <w:tcW w:w="643" w:type="dxa"/>
          </w:tcPr>
          <w:p w:rsidR="00887480" w:rsidRPr="006C732E" w:rsidRDefault="00887480" w:rsidP="00887480">
            <w:pPr>
              <w:rPr>
                <w:b/>
              </w:rPr>
            </w:pPr>
            <w:r w:rsidRPr="006C732E">
              <w:rPr>
                <w:b/>
              </w:rPr>
              <w:t>2.</w:t>
            </w:r>
          </w:p>
        </w:tc>
        <w:tc>
          <w:tcPr>
            <w:tcW w:w="8933" w:type="dxa"/>
          </w:tcPr>
          <w:p w:rsidR="00887480" w:rsidRPr="006C732E" w:rsidRDefault="00887480" w:rsidP="00887480">
            <w:pPr>
              <w:autoSpaceDE w:val="0"/>
              <w:autoSpaceDN w:val="0"/>
              <w:adjustRightInd w:val="0"/>
              <w:spacing w:line="360" w:lineRule="auto"/>
              <w:rPr>
                <w:b/>
              </w:rPr>
            </w:pPr>
            <w:r w:rsidRPr="006C732E">
              <w:rPr>
                <w:b/>
              </w:rPr>
              <w:t>Sex (Check one):</w:t>
            </w:r>
          </w:p>
          <w:p w:rsidR="00887480" w:rsidRPr="006C732E" w:rsidRDefault="00887480" w:rsidP="00887480">
            <w:pPr>
              <w:autoSpaceDE w:val="0"/>
              <w:autoSpaceDN w:val="0"/>
              <w:adjustRightInd w:val="0"/>
              <w:spacing w:line="360" w:lineRule="auto"/>
              <w:rPr>
                <w:b/>
              </w:rPr>
            </w:pPr>
            <w:r w:rsidRPr="006C732E">
              <w:rPr>
                <w:b/>
              </w:rPr>
              <w:sym w:font="Wingdings" w:char="F06F"/>
            </w:r>
            <w:r w:rsidRPr="006C732E">
              <w:rPr>
                <w:b/>
              </w:rPr>
              <w:t xml:space="preserve"> Female</w:t>
            </w:r>
            <w:r w:rsidRPr="006C732E">
              <w:rPr>
                <w:b/>
              </w:rPr>
              <w:tab/>
            </w:r>
            <w:r w:rsidRPr="006C732E">
              <w:rPr>
                <w:b/>
              </w:rPr>
              <w:tab/>
            </w:r>
          </w:p>
          <w:p w:rsidR="00887480" w:rsidRPr="006C732E" w:rsidRDefault="00887480" w:rsidP="00887480">
            <w:pPr>
              <w:autoSpaceDE w:val="0"/>
              <w:autoSpaceDN w:val="0"/>
              <w:adjustRightInd w:val="0"/>
              <w:spacing w:line="360" w:lineRule="auto"/>
              <w:rPr>
                <w:b/>
              </w:rPr>
            </w:pPr>
            <w:r w:rsidRPr="006C732E">
              <w:rPr>
                <w:b/>
              </w:rPr>
              <w:sym w:font="Wingdings" w:char="F06F"/>
            </w:r>
            <w:r w:rsidRPr="006C732E">
              <w:rPr>
                <w:b/>
              </w:rPr>
              <w:t xml:space="preserve"> Male</w:t>
            </w:r>
          </w:p>
        </w:tc>
      </w:tr>
      <w:tr w:rsidR="00887480" w:rsidRPr="006C732E">
        <w:trPr>
          <w:trHeight w:val="2699"/>
        </w:trPr>
        <w:tc>
          <w:tcPr>
            <w:tcW w:w="643" w:type="dxa"/>
          </w:tcPr>
          <w:p w:rsidR="00887480" w:rsidRPr="006C732E" w:rsidRDefault="00887480" w:rsidP="00887480">
            <w:pPr>
              <w:rPr>
                <w:b/>
              </w:rPr>
            </w:pPr>
            <w:r w:rsidRPr="006C732E">
              <w:rPr>
                <w:b/>
              </w:rPr>
              <w:t>3.</w:t>
            </w:r>
          </w:p>
        </w:tc>
        <w:tc>
          <w:tcPr>
            <w:tcW w:w="8933" w:type="dxa"/>
          </w:tcPr>
          <w:p w:rsidR="00887480" w:rsidRPr="006C732E" w:rsidRDefault="00887480" w:rsidP="00887480">
            <w:pPr>
              <w:rPr>
                <w:b/>
              </w:rPr>
            </w:pPr>
            <w:r w:rsidRPr="006C732E">
              <w:rPr>
                <w:b/>
              </w:rPr>
              <w:t>Race (Check one):</w:t>
            </w:r>
          </w:p>
          <w:p w:rsidR="00887480" w:rsidRPr="006C732E" w:rsidRDefault="00887480" w:rsidP="00887480">
            <w:pPr>
              <w:spacing w:before="120" w:after="120"/>
              <w:rPr>
                <w:b/>
              </w:rPr>
            </w:pPr>
            <w:r w:rsidRPr="006C732E">
              <w:rPr>
                <w:b/>
              </w:rPr>
              <w:sym w:font="Wingdings" w:char="F06F"/>
            </w:r>
            <w:r w:rsidRPr="006C732E">
              <w:rPr>
                <w:b/>
              </w:rPr>
              <w:t xml:space="preserve"> American Indian or Alaska Native</w:t>
            </w:r>
          </w:p>
          <w:p w:rsidR="00887480" w:rsidRPr="006C732E" w:rsidRDefault="00887480" w:rsidP="00887480">
            <w:pPr>
              <w:spacing w:before="120" w:after="120"/>
              <w:rPr>
                <w:b/>
              </w:rPr>
            </w:pPr>
            <w:r w:rsidRPr="006C732E">
              <w:rPr>
                <w:b/>
              </w:rPr>
              <w:sym w:font="Wingdings" w:char="F06F"/>
            </w:r>
            <w:r w:rsidRPr="006C732E">
              <w:rPr>
                <w:b/>
              </w:rPr>
              <w:t xml:space="preserve"> Asian</w:t>
            </w:r>
          </w:p>
          <w:p w:rsidR="00887480" w:rsidRPr="006C732E" w:rsidRDefault="00887480" w:rsidP="00887480">
            <w:pPr>
              <w:spacing w:before="120" w:after="120"/>
              <w:rPr>
                <w:b/>
              </w:rPr>
            </w:pPr>
            <w:r w:rsidRPr="006C732E">
              <w:rPr>
                <w:b/>
              </w:rPr>
              <w:sym w:font="Wingdings" w:char="F06F"/>
            </w:r>
            <w:r w:rsidRPr="006C732E">
              <w:rPr>
                <w:b/>
              </w:rPr>
              <w:t xml:space="preserve"> Asian American</w:t>
            </w:r>
          </w:p>
          <w:p w:rsidR="00887480" w:rsidRPr="006C732E" w:rsidRDefault="00887480" w:rsidP="00887480">
            <w:pPr>
              <w:spacing w:before="120" w:after="120"/>
              <w:rPr>
                <w:b/>
              </w:rPr>
            </w:pPr>
            <w:r w:rsidRPr="006C732E">
              <w:rPr>
                <w:b/>
              </w:rPr>
              <w:sym w:font="Wingdings" w:char="F06F"/>
            </w:r>
            <w:r w:rsidRPr="006C732E">
              <w:rPr>
                <w:b/>
              </w:rPr>
              <w:t xml:space="preserve"> Black or African American</w:t>
            </w:r>
          </w:p>
          <w:p w:rsidR="00887480" w:rsidRPr="006C732E" w:rsidRDefault="00887480" w:rsidP="00887480">
            <w:pPr>
              <w:spacing w:before="120" w:after="120"/>
              <w:rPr>
                <w:b/>
              </w:rPr>
            </w:pPr>
            <w:r w:rsidRPr="006C732E">
              <w:rPr>
                <w:b/>
              </w:rPr>
              <w:sym w:font="Wingdings" w:char="F06F"/>
            </w:r>
            <w:r w:rsidRPr="006C732E">
              <w:rPr>
                <w:b/>
              </w:rPr>
              <w:t xml:space="preserve"> Native Hawaiian or Other Pacific Islander</w:t>
            </w:r>
          </w:p>
          <w:p w:rsidR="00887480" w:rsidRDefault="00887480" w:rsidP="00887480">
            <w:pPr>
              <w:spacing w:before="120" w:after="120"/>
              <w:rPr>
                <w:b/>
              </w:rPr>
            </w:pPr>
            <w:r w:rsidRPr="006C732E">
              <w:rPr>
                <w:b/>
              </w:rPr>
              <w:sym w:font="Wingdings" w:char="F06F"/>
            </w:r>
            <w:r w:rsidRPr="006C732E">
              <w:rPr>
                <w:b/>
              </w:rPr>
              <w:t xml:space="preserve"> White </w:t>
            </w:r>
          </w:p>
          <w:p w:rsidR="00C161F8" w:rsidRDefault="00C161F8" w:rsidP="00C161F8">
            <w:pPr>
              <w:spacing w:before="120" w:after="120"/>
              <w:rPr>
                <w:b/>
              </w:rPr>
            </w:pPr>
            <w:r w:rsidRPr="006C732E">
              <w:rPr>
                <w:b/>
              </w:rPr>
              <w:sym w:font="Wingdings" w:char="F06F"/>
            </w:r>
            <w:r w:rsidRPr="006C732E">
              <w:rPr>
                <w:b/>
              </w:rPr>
              <w:t xml:space="preserve"> </w:t>
            </w:r>
            <w:r>
              <w:rPr>
                <w:b/>
              </w:rPr>
              <w:t>European</w:t>
            </w:r>
          </w:p>
          <w:p w:rsidR="00C161F8" w:rsidRPr="006C732E" w:rsidRDefault="00C161F8" w:rsidP="00887480">
            <w:pPr>
              <w:spacing w:before="120" w:after="120"/>
              <w:rPr>
                <w:b/>
              </w:rPr>
            </w:pPr>
            <w:r w:rsidRPr="006C732E">
              <w:rPr>
                <w:b/>
              </w:rPr>
              <w:sym w:font="Wingdings" w:char="F06F"/>
            </w:r>
            <w:r>
              <w:rPr>
                <w:b/>
              </w:rPr>
              <w:t xml:space="preserve"> Other: </w:t>
            </w:r>
          </w:p>
          <w:p w:rsidR="00887480" w:rsidRPr="006C732E" w:rsidRDefault="00887480" w:rsidP="00887480">
            <w:pPr>
              <w:rPr>
                <w:b/>
              </w:rPr>
            </w:pPr>
          </w:p>
        </w:tc>
      </w:tr>
      <w:tr w:rsidR="00887480" w:rsidRPr="006C732E">
        <w:tc>
          <w:tcPr>
            <w:tcW w:w="643" w:type="dxa"/>
          </w:tcPr>
          <w:p w:rsidR="00887480" w:rsidRPr="006C732E" w:rsidRDefault="00887480" w:rsidP="00887480">
            <w:pPr>
              <w:rPr>
                <w:b/>
              </w:rPr>
            </w:pPr>
            <w:r w:rsidRPr="006C732E">
              <w:rPr>
                <w:b/>
              </w:rPr>
              <w:t>4.</w:t>
            </w:r>
          </w:p>
        </w:tc>
        <w:tc>
          <w:tcPr>
            <w:tcW w:w="8933" w:type="dxa"/>
          </w:tcPr>
          <w:p w:rsidR="00887480" w:rsidRPr="006C732E" w:rsidRDefault="00887480" w:rsidP="00887480">
            <w:pPr>
              <w:autoSpaceDE w:val="0"/>
              <w:autoSpaceDN w:val="0"/>
              <w:adjustRightInd w:val="0"/>
              <w:spacing w:line="360" w:lineRule="auto"/>
              <w:rPr>
                <w:b/>
              </w:rPr>
            </w:pPr>
            <w:r w:rsidRPr="006C732E">
              <w:rPr>
                <w:b/>
              </w:rPr>
              <w:t>Hand preference (Check one):</w:t>
            </w:r>
          </w:p>
          <w:p w:rsidR="00887480" w:rsidRPr="006C732E" w:rsidRDefault="00887480" w:rsidP="00887480">
            <w:pPr>
              <w:autoSpaceDE w:val="0"/>
              <w:autoSpaceDN w:val="0"/>
              <w:adjustRightInd w:val="0"/>
              <w:spacing w:line="360" w:lineRule="auto"/>
              <w:rPr>
                <w:b/>
              </w:rPr>
            </w:pPr>
            <w:r w:rsidRPr="006C732E">
              <w:rPr>
                <w:b/>
              </w:rPr>
              <w:sym w:font="Wingdings" w:char="F06F"/>
            </w:r>
            <w:r w:rsidRPr="006C732E">
              <w:rPr>
                <w:b/>
              </w:rPr>
              <w:t xml:space="preserve"> Left</w:t>
            </w:r>
            <w:r w:rsidRPr="006C732E">
              <w:rPr>
                <w:b/>
              </w:rPr>
              <w:tab/>
            </w:r>
            <w:r w:rsidRPr="006C732E">
              <w:rPr>
                <w:b/>
              </w:rPr>
              <w:tab/>
            </w:r>
          </w:p>
          <w:p w:rsidR="00887480" w:rsidRPr="006C732E" w:rsidRDefault="00887480" w:rsidP="00887480">
            <w:pPr>
              <w:rPr>
                <w:b/>
              </w:rPr>
            </w:pPr>
            <w:r w:rsidRPr="006C732E">
              <w:rPr>
                <w:b/>
              </w:rPr>
              <w:sym w:font="Wingdings" w:char="F06F"/>
            </w:r>
            <w:r w:rsidRPr="006C732E">
              <w:rPr>
                <w:b/>
              </w:rPr>
              <w:t xml:space="preserve"> Right</w:t>
            </w:r>
          </w:p>
          <w:p w:rsidR="00887480" w:rsidRPr="006C732E" w:rsidRDefault="00887480" w:rsidP="00887480">
            <w:pPr>
              <w:rPr>
                <w:b/>
              </w:rPr>
            </w:pPr>
          </w:p>
        </w:tc>
      </w:tr>
      <w:tr w:rsidR="00887480" w:rsidRPr="006C732E">
        <w:tc>
          <w:tcPr>
            <w:tcW w:w="643" w:type="dxa"/>
          </w:tcPr>
          <w:p w:rsidR="00887480" w:rsidRPr="006C732E" w:rsidRDefault="00887480" w:rsidP="00887480">
            <w:pPr>
              <w:rPr>
                <w:b/>
              </w:rPr>
            </w:pPr>
            <w:r w:rsidRPr="006C732E">
              <w:rPr>
                <w:b/>
              </w:rPr>
              <w:t xml:space="preserve">5. </w:t>
            </w:r>
          </w:p>
        </w:tc>
        <w:tc>
          <w:tcPr>
            <w:tcW w:w="8933" w:type="dxa"/>
          </w:tcPr>
          <w:p w:rsidR="00887480" w:rsidRPr="006C732E" w:rsidRDefault="00887480" w:rsidP="00887480">
            <w:pPr>
              <w:rPr>
                <w:b/>
              </w:rPr>
            </w:pPr>
            <w:r w:rsidRPr="006C732E">
              <w:rPr>
                <w:b/>
              </w:rPr>
              <w:t>Do you play any instruments? If yes, please state:</w:t>
            </w:r>
          </w:p>
        </w:tc>
      </w:tr>
      <w:tr w:rsidR="00887480" w:rsidRPr="006C732E">
        <w:tc>
          <w:tcPr>
            <w:tcW w:w="643" w:type="dxa"/>
          </w:tcPr>
          <w:p w:rsidR="00887480" w:rsidRPr="006C732E" w:rsidRDefault="00887480" w:rsidP="00887480">
            <w:pPr>
              <w:rPr>
                <w:b/>
              </w:rPr>
            </w:pPr>
            <w:r w:rsidRPr="006C732E">
              <w:rPr>
                <w:b/>
              </w:rPr>
              <w:t>6.</w:t>
            </w:r>
          </w:p>
        </w:tc>
        <w:tc>
          <w:tcPr>
            <w:tcW w:w="8933" w:type="dxa"/>
          </w:tcPr>
          <w:p w:rsidR="00887480" w:rsidRDefault="00030227" w:rsidP="00887480">
            <w:pPr>
              <w:rPr>
                <w:b/>
              </w:rPr>
            </w:pPr>
            <w:r>
              <w:rPr>
                <w:b/>
              </w:rPr>
              <w:t>What is your professional affiliation:</w:t>
            </w:r>
          </w:p>
          <w:p w:rsidR="00030227" w:rsidRDefault="00030227" w:rsidP="00887480">
            <w:pPr>
              <w:rPr>
                <w:b/>
              </w:rPr>
            </w:pPr>
          </w:p>
          <w:p w:rsidR="00030227" w:rsidRDefault="00030227" w:rsidP="00887480">
            <w:pPr>
              <w:rPr>
                <w:b/>
              </w:rPr>
            </w:pPr>
          </w:p>
          <w:p w:rsidR="00030227" w:rsidRDefault="00030227" w:rsidP="00887480">
            <w:pPr>
              <w:rPr>
                <w:b/>
              </w:rPr>
            </w:pPr>
            <w:r>
              <w:rPr>
                <w:b/>
              </w:rPr>
              <w:t>If you are a student, please indicate 1) your educational level, and 2) your subject:</w:t>
            </w:r>
          </w:p>
          <w:p w:rsidR="00030227" w:rsidRDefault="00030227" w:rsidP="00887480">
            <w:pPr>
              <w:rPr>
                <w:b/>
              </w:rPr>
            </w:pPr>
          </w:p>
          <w:p w:rsidR="00030227" w:rsidRDefault="00030227" w:rsidP="00887480">
            <w:pPr>
              <w:rPr>
                <w:b/>
              </w:rPr>
            </w:pPr>
          </w:p>
          <w:p w:rsidR="00030227" w:rsidRDefault="00030227" w:rsidP="00887480">
            <w:pPr>
              <w:rPr>
                <w:b/>
              </w:rPr>
            </w:pPr>
            <w:r>
              <w:rPr>
                <w:b/>
              </w:rPr>
              <w:t>If you are an educator, please indicate 1) the educational level you teach, and 2) the subject matter you teach</w:t>
            </w:r>
            <w:r w:rsidR="00C161F8">
              <w:rPr>
                <w:b/>
              </w:rPr>
              <w:t>:</w:t>
            </w:r>
          </w:p>
          <w:p w:rsidR="00C161F8" w:rsidRDefault="00C161F8" w:rsidP="00887480">
            <w:pPr>
              <w:rPr>
                <w:b/>
              </w:rPr>
            </w:pPr>
          </w:p>
          <w:p w:rsidR="00C161F8" w:rsidRDefault="00C161F8" w:rsidP="00887480">
            <w:pPr>
              <w:rPr>
                <w:b/>
              </w:rPr>
            </w:pPr>
          </w:p>
          <w:p w:rsidR="00C161F8" w:rsidRDefault="00C161F8" w:rsidP="00C161F8">
            <w:pPr>
              <w:rPr>
                <w:b/>
              </w:rPr>
            </w:pPr>
            <w:r>
              <w:rPr>
                <w:b/>
              </w:rPr>
              <w:t>What is the latest degree you got?</w:t>
            </w:r>
          </w:p>
          <w:p w:rsidR="00030227" w:rsidRDefault="00030227" w:rsidP="00887480">
            <w:pPr>
              <w:rPr>
                <w:b/>
              </w:rPr>
            </w:pPr>
          </w:p>
          <w:p w:rsidR="00030227" w:rsidRPr="006C732E" w:rsidRDefault="00C161F8" w:rsidP="00887480">
            <w:pPr>
              <w:rPr>
                <w:b/>
              </w:rPr>
            </w:pPr>
            <w:r>
              <w:t xml:space="preserve">High school diploma </w:t>
            </w: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3pt;height:18.35pt" o:ole="">
                  <v:imagedata r:id="rId13" o:title=""/>
                </v:shape>
                <w:control r:id="rId14" w:name="DefaultOcxName" w:shapeid="_x0000_i1050"/>
              </w:object>
            </w:r>
            <w:r>
              <w:t xml:space="preserve">In Progress </w:t>
            </w:r>
            <w:r>
              <w:object w:dxaOrig="1440" w:dyaOrig="1440">
                <v:shape id="_x0000_i1049" type="#_x0000_t75" style="width:20.3pt;height:18.35pt" o:ole="">
                  <v:imagedata r:id="rId13" o:title=""/>
                </v:shape>
                <w:control r:id="rId15" w:name="DefaultOcxName1" w:shapeid="_x0000_i1049"/>
              </w:object>
            </w:r>
            <w:r>
              <w:t xml:space="preserve">Completed   Associate degree </w:t>
            </w:r>
            <w:r>
              <w:object w:dxaOrig="1440" w:dyaOrig="1440">
                <v:shape id="_x0000_i1048" type="#_x0000_t75" style="width:20.3pt;height:18.35pt" o:ole="">
                  <v:imagedata r:id="rId13" o:title=""/>
                </v:shape>
                <w:control r:id="rId16" w:name="DefaultOcxName2" w:shapeid="_x0000_i1048"/>
              </w:object>
            </w:r>
            <w:r>
              <w:t xml:space="preserve">In Progress </w:t>
            </w:r>
            <w:r>
              <w:object w:dxaOrig="1440" w:dyaOrig="1440">
                <v:shape id="_x0000_i1047" type="#_x0000_t75" style="width:20.3pt;height:18.35pt" o:ole="">
                  <v:imagedata r:id="rId13" o:title=""/>
                </v:shape>
                <w:control r:id="rId17" w:name="DefaultOcxName3" w:shapeid="_x0000_i1047"/>
              </w:object>
            </w:r>
            <w:r>
              <w:t xml:space="preserve">Completed   BA or BS degree </w:t>
            </w:r>
            <w:r>
              <w:object w:dxaOrig="1440" w:dyaOrig="1440">
                <v:shape id="_x0000_i1046" type="#_x0000_t75" style="width:20.3pt;height:18.35pt" o:ole="">
                  <v:imagedata r:id="rId13" o:title=""/>
                </v:shape>
                <w:control r:id="rId18" w:name="DefaultOcxName4" w:shapeid="_x0000_i1046"/>
              </w:object>
            </w:r>
            <w:r>
              <w:t xml:space="preserve">In Progress </w:t>
            </w:r>
            <w:r>
              <w:object w:dxaOrig="1440" w:dyaOrig="1440">
                <v:shape id="_x0000_i1045" type="#_x0000_t75" style="width:20.3pt;height:18.35pt" o:ole="">
                  <v:imagedata r:id="rId13" o:title=""/>
                </v:shape>
                <w:control r:id="rId19" w:name="DefaultOcxName5" w:shapeid="_x0000_i1045"/>
              </w:object>
            </w:r>
            <w:r>
              <w:t xml:space="preserve">Completed   Masters degree </w:t>
            </w:r>
            <w:r>
              <w:object w:dxaOrig="1440" w:dyaOrig="1440">
                <v:shape id="_x0000_i1044" type="#_x0000_t75" style="width:20.3pt;height:18.35pt" o:ole="">
                  <v:imagedata r:id="rId13" o:title=""/>
                </v:shape>
                <w:control r:id="rId20" w:name="DefaultOcxName6" w:shapeid="_x0000_i1044"/>
              </w:object>
            </w:r>
            <w:r>
              <w:t xml:space="preserve">In Progress </w:t>
            </w:r>
            <w:r>
              <w:object w:dxaOrig="1440" w:dyaOrig="1440">
                <v:shape id="_x0000_i1043" type="#_x0000_t75" style="width:20.3pt;height:18.35pt" o:ole="">
                  <v:imagedata r:id="rId13" o:title=""/>
                </v:shape>
                <w:control r:id="rId21" w:name="DefaultOcxName7" w:shapeid="_x0000_i1043"/>
              </w:object>
            </w:r>
            <w:r>
              <w:t xml:space="preserve">Completed   MBA degree </w:t>
            </w:r>
            <w:r>
              <w:object w:dxaOrig="1440" w:dyaOrig="1440">
                <v:shape id="_x0000_i1042" type="#_x0000_t75" style="width:20.3pt;height:18.35pt" o:ole="">
                  <v:imagedata r:id="rId13" o:title=""/>
                </v:shape>
                <w:control r:id="rId22" w:name="DefaultOcxName8" w:shapeid="_x0000_i1042"/>
              </w:object>
            </w:r>
            <w:r>
              <w:t xml:space="preserve">In Progress </w:t>
            </w:r>
            <w:r>
              <w:object w:dxaOrig="1440" w:dyaOrig="1440">
                <v:shape id="_x0000_i1041" type="#_x0000_t75" style="width:20.3pt;height:18.35pt" o:ole="">
                  <v:imagedata r:id="rId13" o:title=""/>
                </v:shape>
                <w:control r:id="rId23" w:name="DefaultOcxName9" w:shapeid="_x0000_i1041"/>
              </w:object>
            </w:r>
            <w:r>
              <w:t xml:space="preserve">Completed   JD degree </w:t>
            </w:r>
            <w:r>
              <w:object w:dxaOrig="1440" w:dyaOrig="1440">
                <v:shape id="_x0000_i1040" type="#_x0000_t75" style="width:20.3pt;height:18.35pt" o:ole="">
                  <v:imagedata r:id="rId13" o:title=""/>
                </v:shape>
                <w:control r:id="rId24" w:name="DefaultOcxName10" w:shapeid="_x0000_i1040"/>
              </w:object>
            </w:r>
            <w:r>
              <w:t xml:space="preserve">In Progress </w:t>
            </w:r>
            <w:r>
              <w:object w:dxaOrig="1440" w:dyaOrig="1440">
                <v:shape id="_x0000_i1039" type="#_x0000_t75" style="width:20.3pt;height:18.35pt" o:ole="">
                  <v:imagedata r:id="rId13" o:title=""/>
                </v:shape>
                <w:control r:id="rId25" w:name="DefaultOcxName11" w:shapeid="_x0000_i1039"/>
              </w:object>
            </w:r>
            <w:r>
              <w:t>Completed   PhD</w:t>
            </w:r>
          </w:p>
          <w:p w:rsidR="00887480" w:rsidRPr="006C732E" w:rsidRDefault="00887480" w:rsidP="00887480">
            <w:pPr>
              <w:spacing w:before="120" w:after="120"/>
              <w:rPr>
                <w:b/>
              </w:rPr>
            </w:pPr>
          </w:p>
        </w:tc>
      </w:tr>
      <w:tr w:rsidR="00887480" w:rsidRPr="006C732E">
        <w:trPr>
          <w:ins w:id="54" w:author="Amanda IE" w:date="2010-10-05T11:03:00Z"/>
        </w:trPr>
        <w:tc>
          <w:tcPr>
            <w:tcW w:w="643" w:type="dxa"/>
          </w:tcPr>
          <w:p w:rsidR="00887480" w:rsidRPr="006C732E" w:rsidRDefault="00887480" w:rsidP="00887480">
            <w:pPr>
              <w:rPr>
                <w:ins w:id="55" w:author="Amanda IE" w:date="2010-10-05T11:03:00Z"/>
                <w:b/>
              </w:rPr>
            </w:pPr>
            <w:ins w:id="56" w:author="Amanda IE" w:date="2010-10-05T11:03:00Z">
              <w:r>
                <w:rPr>
                  <w:b/>
                </w:rPr>
                <w:t xml:space="preserve">7. </w:t>
              </w:r>
            </w:ins>
          </w:p>
        </w:tc>
        <w:tc>
          <w:tcPr>
            <w:tcW w:w="8933" w:type="dxa"/>
          </w:tcPr>
          <w:p w:rsidR="00887480" w:rsidRPr="006C732E" w:rsidRDefault="00887480" w:rsidP="00887480">
            <w:pPr>
              <w:rPr>
                <w:ins w:id="57" w:author="Amanda IE" w:date="2010-10-05T11:03:00Z"/>
                <w:b/>
              </w:rPr>
            </w:pPr>
            <w:ins w:id="58" w:author="Amanda IE" w:date="2010-10-05T11:03:00Z">
              <w:r>
                <w:rPr>
                  <w:b/>
                </w:rPr>
                <w:t>Will you be asking socioeconomic status?</w:t>
              </w:r>
            </w:ins>
          </w:p>
        </w:tc>
      </w:tr>
    </w:tbl>
    <w:tbl>
      <w:tblPr>
        <w:tblpPr w:leftFromText="141" w:rightFromText="141" w:vertAnchor="text" w:horzAnchor="margin" w:tblpY="9681"/>
        <w:tblOverlap w:val="never"/>
        <w:tblW w:w="0" w:type="auto"/>
        <w:tblLook w:val="00BF"/>
      </w:tblPr>
      <w:tblGrid>
        <w:gridCol w:w="643"/>
        <w:gridCol w:w="8933"/>
      </w:tblGrid>
      <w:tr w:rsidR="00887480" w:rsidRPr="006C732E">
        <w:tc>
          <w:tcPr>
            <w:tcW w:w="643" w:type="dxa"/>
          </w:tcPr>
          <w:p w:rsidR="00887480" w:rsidRPr="006C732E" w:rsidRDefault="00887480" w:rsidP="00887480">
            <w:pPr>
              <w:rPr>
                <w:b/>
              </w:rPr>
            </w:pPr>
            <w:del w:id="59" w:author="Chiara" w:date="2010-10-05T12:21:00Z">
              <w:r w:rsidRPr="006C732E" w:rsidDel="00030227">
                <w:rPr>
                  <w:b/>
                </w:rPr>
                <w:delText>6</w:delText>
              </w:r>
            </w:del>
            <w:ins w:id="60" w:author="Chiara" w:date="2010-10-05T12:21:00Z">
              <w:r w:rsidR="00030227">
                <w:rPr>
                  <w:b/>
                </w:rPr>
                <w:t>8</w:t>
              </w:r>
            </w:ins>
            <w:r w:rsidRPr="006C732E">
              <w:rPr>
                <w:b/>
              </w:rPr>
              <w:t>.</w:t>
            </w:r>
          </w:p>
        </w:tc>
        <w:tc>
          <w:tcPr>
            <w:tcW w:w="8933" w:type="dxa"/>
          </w:tcPr>
          <w:p w:rsidR="00887480" w:rsidRPr="006C732E" w:rsidRDefault="00887480" w:rsidP="00887480">
            <w:pPr>
              <w:spacing w:before="120" w:after="120"/>
              <w:rPr>
                <w:b/>
              </w:rPr>
            </w:pPr>
            <w:r w:rsidRPr="006C732E">
              <w:rPr>
                <w:b/>
              </w:rPr>
              <w:t xml:space="preserve">What is your Profession: </w:t>
            </w:r>
          </w:p>
        </w:tc>
      </w:tr>
    </w:tbl>
    <w:p w:rsidR="00887480" w:rsidRPr="00F42825" w:rsidRDefault="00887480" w:rsidP="00887480">
      <w:pPr>
        <w:spacing w:after="120"/>
      </w:pPr>
      <w:r>
        <w:br w:type="textWrapping" w:clear="all"/>
      </w:r>
      <w:r>
        <w:rPr>
          <w:rStyle w:val="Kommentarzeichen"/>
          <w:vanish/>
        </w:rPr>
        <w:commentReference w:id="61"/>
      </w:r>
    </w:p>
    <w:p w:rsidR="00887480" w:rsidRPr="00F42825" w:rsidRDefault="00887480" w:rsidP="00887480">
      <w:pPr>
        <w:spacing w:after="120"/>
      </w:pPr>
      <w:r>
        <w:br w:type="textWrapping" w:clear="all"/>
      </w:r>
    </w:p>
    <w:p w:rsidR="00887480" w:rsidRPr="00F42825" w:rsidRDefault="00887480" w:rsidP="00887480">
      <w:pPr>
        <w:spacing w:after="120"/>
      </w:pPr>
    </w:p>
    <w:p w:rsidR="00887480" w:rsidRDefault="00887480" w:rsidP="00887480">
      <w:pPr>
        <w:spacing w:after="120"/>
        <w:rPr>
          <w:ins w:id="62" w:author="Chiara" w:date="2010-10-05T12:21:00Z"/>
        </w:rPr>
      </w:pPr>
    </w:p>
    <w:p w:rsidR="00030227" w:rsidRPr="00F51B89" w:rsidRDefault="00030227" w:rsidP="00887480">
      <w:pPr>
        <w:spacing w:after="120"/>
      </w:pPr>
    </w:p>
    <w:p w:rsidR="00887480" w:rsidRPr="00314F72" w:rsidRDefault="00887480" w:rsidP="00887480">
      <w:pPr>
        <w:shd w:val="clear" w:color="auto" w:fill="BFBFBF"/>
        <w:jc w:val="center"/>
        <w:rPr>
          <w:b/>
          <w:bCs/>
        </w:rPr>
      </w:pPr>
      <w:r>
        <w:rPr>
          <w:b/>
          <w:bCs/>
        </w:rPr>
        <w:t>Haller Complexity Scale</w:t>
      </w:r>
    </w:p>
    <w:p w:rsidR="00887480" w:rsidRPr="00314F72" w:rsidRDefault="00887480" w:rsidP="00887480">
      <w:pPr>
        <w:jc w:val="both"/>
        <w:rPr>
          <w:b/>
          <w:bCs/>
        </w:rPr>
      </w:pPr>
    </w:p>
    <w:p w:rsidR="00887480" w:rsidRPr="00314F72" w:rsidRDefault="00887480" w:rsidP="00887480">
      <w:pPr>
        <w:jc w:val="both"/>
        <w:rPr>
          <w:b/>
          <w:bCs/>
        </w:rPr>
      </w:pPr>
    </w:p>
    <w:p w:rsidR="00887480" w:rsidRPr="00314F72" w:rsidRDefault="00887480" w:rsidP="00887480">
      <w:pPr>
        <w:jc w:val="both"/>
        <w:rPr>
          <w:b/>
          <w:bCs/>
        </w:rPr>
      </w:pPr>
    </w:p>
    <w:p w:rsidR="00887480" w:rsidRPr="00314F72" w:rsidRDefault="00887480" w:rsidP="00887480">
      <w:pPr>
        <w:jc w:val="both"/>
      </w:pPr>
      <w:r w:rsidRPr="00314F72">
        <w:rPr>
          <w:b/>
          <w:bCs/>
        </w:rPr>
        <w:t xml:space="preserve">In the following </w:t>
      </w:r>
      <w:r>
        <w:rPr>
          <w:b/>
          <w:bCs/>
        </w:rPr>
        <w:t>84</w:t>
      </w:r>
      <w:r w:rsidRPr="00314F72">
        <w:rPr>
          <w:b/>
          <w:bCs/>
        </w:rPr>
        <w:t xml:space="preserve"> questions we would like to get your opinion on some themes. Please answer as spontaneously as possible! </w:t>
      </w:r>
    </w:p>
    <w:p w:rsidR="00887480" w:rsidRPr="00314F72" w:rsidRDefault="00887480" w:rsidP="00887480">
      <w:pPr>
        <w:pBdr>
          <w:bottom w:val="dotted" w:sz="4" w:space="1" w:color="92CDDC"/>
        </w:pBdr>
        <w:jc w:val="both"/>
      </w:pPr>
    </w:p>
    <w:p w:rsidR="00887480" w:rsidRPr="00314F72" w:rsidRDefault="00887480" w:rsidP="00887480">
      <w:pPr>
        <w:spacing w:line="240" w:lineRule="exact"/>
        <w:jc w:val="both"/>
        <w:rPr>
          <w:b/>
          <w:bCs/>
        </w:rPr>
      </w:pPr>
    </w:p>
    <w:p w:rsidR="00887480" w:rsidRPr="00314F72" w:rsidRDefault="00887480" w:rsidP="00887480">
      <w:pPr>
        <w:spacing w:line="240" w:lineRule="exact"/>
        <w:jc w:val="both"/>
        <w:rPr>
          <w:b/>
          <w:bCs/>
        </w:rPr>
      </w:pPr>
    </w:p>
    <w:tbl>
      <w:tblPr>
        <w:tblW w:w="9240" w:type="dxa"/>
        <w:tblInd w:w="108" w:type="dxa"/>
        <w:tblBorders>
          <w:top w:val="single" w:sz="4" w:space="0" w:color="BFBFBF"/>
          <w:bottom w:val="single" w:sz="4" w:space="0" w:color="BFBFBF"/>
          <w:insideH w:val="single" w:sz="4" w:space="0" w:color="BFBFBF"/>
        </w:tblBorders>
        <w:tblLayout w:type="fixed"/>
        <w:tblLook w:val="0000"/>
      </w:tblPr>
      <w:tblGrid>
        <w:gridCol w:w="491"/>
        <w:gridCol w:w="4789"/>
        <w:gridCol w:w="720"/>
        <w:gridCol w:w="1200"/>
        <w:gridCol w:w="840"/>
        <w:gridCol w:w="1200"/>
      </w:tblGrid>
      <w:tr w:rsidR="00887480" w:rsidRPr="00314F72">
        <w:tc>
          <w:tcPr>
            <w:tcW w:w="491" w:type="dxa"/>
            <w:tcBorders>
              <w:left w:val="nil"/>
              <w:right w:val="nil"/>
            </w:tcBorders>
            <w:shd w:val="clear" w:color="auto" w:fill="FFFFFF"/>
          </w:tcPr>
          <w:p w:rsidR="00887480" w:rsidRPr="00314F72" w:rsidRDefault="00887480" w:rsidP="00887480">
            <w:pPr>
              <w:spacing w:before="40" w:after="40"/>
              <w:rPr>
                <w:b/>
                <w:bCs/>
                <w:color w:val="404040"/>
              </w:rPr>
            </w:pP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t>not at all</w:t>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t>somewhat</w:t>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t>mostly</w:t>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t>completely</w:t>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rPr>
              <w:t>1.</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Pr>
                <w:b/>
                <w:bCs/>
                <w:color w:val="404040"/>
              </w:rPr>
              <w:t>I have a great deal of physical energy</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rPr>
              <w:t>2.</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work for long hours, with great concentration</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rPr>
              <w:t>3.</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Even though I work a lot, I have an aura of freshness and enthusiasm</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rPr>
              <w:t>4.</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often quiet and at rest</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rPr>
              <w:t>5.</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As soon as I get some time off, I am calm and at rest</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sidRPr="00314F72">
              <w:rPr>
                <w:b/>
                <w:bCs/>
                <w:color w:val="404040"/>
                <w:sz w:val="22"/>
                <w:szCs w:val="22"/>
              </w:rPr>
              <w:t>6.</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smart</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sidRPr="00314F72">
              <w:rPr>
                <w:b/>
                <w:bCs/>
                <w:color w:val="404040"/>
                <w:sz w:val="22"/>
                <w:szCs w:val="22"/>
              </w:rPr>
              <w:t>7.</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naive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sidRPr="00314F72">
              <w:rPr>
                <w:b/>
                <w:bCs/>
                <w:color w:val="404040"/>
                <w:sz w:val="22"/>
                <w:szCs w:val="22"/>
              </w:rPr>
              <w:t>8.</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mature and wise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sidRPr="00314F72">
              <w:rPr>
                <w:b/>
                <w:bCs/>
                <w:color w:val="404040"/>
                <w:sz w:val="22"/>
                <w:szCs w:val="22"/>
              </w:rPr>
              <w:t>9.</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childish and sometimes immature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sidRPr="00314F72">
              <w:rPr>
                <w:b/>
                <w:bCs/>
                <w:color w:val="404040"/>
                <w:sz w:val="22"/>
                <w:szCs w:val="22"/>
              </w:rPr>
              <w:t>10.</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very disciplined</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sidRPr="00314F72">
              <w:rPr>
                <w:b/>
                <w:bCs/>
                <w:color w:val="404040"/>
                <w:sz w:val="22"/>
                <w:szCs w:val="22"/>
              </w:rPr>
              <w:t>11.</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very playful</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sidRPr="00314F72">
              <w:rPr>
                <w:b/>
                <w:bCs/>
                <w:color w:val="404040"/>
                <w:sz w:val="22"/>
                <w:szCs w:val="22"/>
              </w:rPr>
              <w:t>12.</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sometimes responsible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sidRPr="00314F72">
              <w:rPr>
                <w:b/>
                <w:bCs/>
                <w:color w:val="404040"/>
                <w:sz w:val="22"/>
                <w:szCs w:val="22"/>
              </w:rPr>
              <w:t>13.</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sometimes irresponsible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A5359F" w:rsidRDefault="00887480" w:rsidP="00887480">
            <w:pPr>
              <w:spacing w:before="40" w:after="40"/>
              <w:rPr>
                <w:b/>
                <w:bCs/>
                <w:color w:val="404040"/>
                <w:highlight w:val="yellow"/>
              </w:rPr>
            </w:pPr>
            <w:r w:rsidRPr="00A5359F">
              <w:rPr>
                <w:b/>
                <w:bCs/>
                <w:color w:val="404040"/>
                <w:sz w:val="22"/>
                <w:szCs w:val="22"/>
                <w:highlight w:val="yellow"/>
              </w:rPr>
              <w:t>14.</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 xml:space="preserve">I am very persistent </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sidRPr="00314F72">
              <w:rPr>
                <w:b/>
                <w:bCs/>
                <w:color w:val="404040"/>
                <w:sz w:val="22"/>
                <w:szCs w:val="22"/>
              </w:rPr>
              <w:t>15.</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have a lot of fantasy and imagination</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sidRPr="00314F72">
              <w:rPr>
                <w:b/>
                <w:bCs/>
                <w:color w:val="404040"/>
                <w:sz w:val="22"/>
                <w:szCs w:val="22"/>
              </w:rPr>
              <w:t>16.</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have a rooted sense of reality</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sidRPr="00314F72">
              <w:rPr>
                <w:b/>
                <w:bCs/>
                <w:color w:val="404040"/>
                <w:sz w:val="22"/>
                <w:szCs w:val="22"/>
              </w:rPr>
              <w:t>17.</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often extraverted</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sidRPr="00314F72">
              <w:rPr>
                <w:b/>
                <w:bCs/>
                <w:color w:val="404040"/>
                <w:sz w:val="22"/>
                <w:szCs w:val="22"/>
              </w:rPr>
              <w:t>18.</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often introverted</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sidRPr="00314F72">
              <w:rPr>
                <w:b/>
                <w:bCs/>
                <w:color w:val="404040"/>
                <w:sz w:val="22"/>
                <w:szCs w:val="22"/>
              </w:rPr>
              <w:t>19.</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like solitary moments</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sidRPr="00314F72">
              <w:rPr>
                <w:b/>
                <w:bCs/>
                <w:color w:val="404040"/>
                <w:sz w:val="22"/>
                <w:szCs w:val="22"/>
              </w:rPr>
              <w:t>20.</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like people around me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sidRPr="00314F72">
              <w:rPr>
                <w:b/>
                <w:bCs/>
                <w:color w:val="404040"/>
                <w:sz w:val="22"/>
                <w:szCs w:val="22"/>
              </w:rPr>
              <w:t>21.</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like interacting with people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sidRPr="00314F72">
              <w:rPr>
                <w:b/>
                <w:bCs/>
                <w:color w:val="404040"/>
                <w:sz w:val="22"/>
                <w:szCs w:val="22"/>
              </w:rPr>
              <w:t>22.</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like to be on my own</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sidRPr="00314F72">
              <w:rPr>
                <w:b/>
                <w:bCs/>
                <w:color w:val="404040"/>
                <w:sz w:val="22"/>
                <w:szCs w:val="22"/>
              </w:rPr>
              <w:t>23.</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quite humble and shy</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sidRPr="00314F72">
              <w:rPr>
                <w:b/>
                <w:bCs/>
                <w:color w:val="404040"/>
                <w:sz w:val="22"/>
                <w:szCs w:val="22"/>
              </w:rPr>
              <w:t>24.</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have self-doubts</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sidRPr="00314F72">
              <w:rPr>
                <w:b/>
                <w:bCs/>
                <w:color w:val="404040"/>
                <w:sz w:val="22"/>
                <w:szCs w:val="22"/>
              </w:rPr>
              <w:t>25.</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proud of myself</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sidRPr="00314F72">
              <w:rPr>
                <w:b/>
                <w:bCs/>
                <w:color w:val="404040"/>
                <w:sz w:val="22"/>
                <w:szCs w:val="22"/>
              </w:rPr>
              <w:t>26.</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self-critical</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sidRPr="00314F72">
              <w:rPr>
                <w:b/>
                <w:bCs/>
                <w:color w:val="404040"/>
                <w:sz w:val="22"/>
                <w:szCs w:val="22"/>
              </w:rPr>
              <w:t>27.</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have accomplished a great deal in comparison to others</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sidRPr="00314F72">
              <w:rPr>
                <w:b/>
                <w:bCs/>
                <w:color w:val="404040"/>
                <w:sz w:val="22"/>
                <w:szCs w:val="22"/>
              </w:rPr>
              <w:t>28.</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never had doubts about succeeding in what I started out to do</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sidRPr="00314F72">
              <w:rPr>
                <w:b/>
                <w:bCs/>
                <w:color w:val="404040"/>
                <w:sz w:val="22"/>
                <w:szCs w:val="22"/>
              </w:rPr>
              <w:t>29.</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ambitioned and sometimes aggressive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sidRPr="00314F72">
              <w:rPr>
                <w:b/>
                <w:bCs/>
                <w:color w:val="404040"/>
                <w:sz w:val="22"/>
                <w:szCs w:val="22"/>
              </w:rPr>
              <w:t>30.</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selfless</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31</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like competing</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32</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like collaboration and cooperation</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33</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quite dominant, more than peers of the same gender</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34</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less aggressive than peers of the same gender</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35</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 xml:space="preserve">I am quite sensitive </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36</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quite though</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37</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rebellious</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38</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independent</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39</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traditional</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40</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conservative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41</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willing to take risks</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42</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extremely passionate about my work</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43</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extremely objective about my work</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44</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open to new things and people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45</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sometimes suffer because of my sensitivity</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46</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experience a great deal of enjoyment because of my sensitivity</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47</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love diversity</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48</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love to share similarities with people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49</w:t>
            </w:r>
            <w:r w:rsidRPr="00314F72">
              <w:rPr>
                <w:b/>
                <w:bCs/>
                <w:color w:val="404040"/>
                <w:sz w:val="22"/>
                <w:szCs w:val="22"/>
              </w:rPr>
              <w:t>.</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quite systematic</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50.</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quite chaotic</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51.</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like philosophical discussions</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52.</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like to get things done without long discussions</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53.</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sometimes melancholic</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54.</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usually a happy person</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55.</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very curious</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56.</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active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57.</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thirsty for knowledge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58.</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I am passive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564CF0">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59.</w:t>
            </w:r>
          </w:p>
        </w:tc>
        <w:tc>
          <w:tcPr>
            <w:tcW w:w="4789" w:type="dxa"/>
            <w:tcBorders>
              <w:left w:val="nil"/>
              <w:right w:val="nil"/>
            </w:tcBorders>
            <w:shd w:val="clear" w:color="auto" w:fill="FFFFFF"/>
          </w:tcPr>
          <w:p w:rsidR="00887480" w:rsidRDefault="00887480" w:rsidP="00887480">
            <w:pPr>
              <w:spacing w:before="40" w:after="40"/>
              <w:rPr>
                <w:b/>
                <w:bCs/>
                <w:color w:val="404040"/>
              </w:rPr>
            </w:pPr>
            <w:r>
              <w:rPr>
                <w:b/>
                <w:bCs/>
                <w:color w:val="404040"/>
              </w:rPr>
              <w:t>Sometimes I do not want to know</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60</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color w:val="404040"/>
                <w:sz w:val="22"/>
                <w:szCs w:val="22"/>
              </w:rPr>
              <w:t>To work on something I already know is boring for me.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61</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color w:val="404040"/>
                <w:sz w:val="22"/>
                <w:szCs w:val="22"/>
              </w:rPr>
              <w:t>I hate mathematical problems.</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62</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color w:val="404040"/>
                <w:sz w:val="22"/>
                <w:szCs w:val="22"/>
              </w:rPr>
              <w:t>If my radio or another apparatus does not work, I first try to fix it myself before I ask an expert to do it.</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63</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noProof/>
                <w:color w:val="404040"/>
                <w:sz w:val="22"/>
                <w:szCs w:val="22"/>
              </w:rPr>
              <w:t>I like  to book my holiday as a package in a tourist agency.</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64</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noProof/>
                <w:color w:val="404040"/>
              </w:rPr>
            </w:pPr>
            <w:r w:rsidRPr="00314F72">
              <w:rPr>
                <w:b/>
                <w:bCs/>
                <w:noProof/>
                <w:color w:val="404040"/>
                <w:sz w:val="22"/>
                <w:szCs w:val="22"/>
              </w:rPr>
              <w:t xml:space="preserve">Sometimes inventions or solutions enter my mind without me needing the thing, and without a specific problem to solve. </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65</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noProof/>
                <w:color w:val="404040"/>
                <w:sz w:val="22"/>
                <w:szCs w:val="22"/>
              </w:rPr>
              <w:t>I try to do minor repairs by myself, including if I have not done this before.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66</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noProof/>
                <w:color w:val="404040"/>
                <w:sz w:val="22"/>
                <w:szCs w:val="22"/>
              </w:rPr>
              <w:t>Well-tried means more to me, so I do not risk something new instead</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67</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color w:val="404040"/>
                <w:sz w:val="22"/>
                <w:szCs w:val="22"/>
              </w:rPr>
              <w:t>I would rather play chess or another game against a more experienced player than against a less experienced one, who can easily be beaten.</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68</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noProof/>
                <w:color w:val="404040"/>
                <w:sz w:val="22"/>
                <w:szCs w:val="22"/>
              </w:rPr>
              <w:t>When I do handicrafts, I do not like to do it according to instructions.</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69</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color w:val="404040"/>
                <w:sz w:val="22"/>
                <w:szCs w:val="22"/>
              </w:rPr>
              <w:t>When I do routine work, I think about what I am actually doing, and if it could be done differently.</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70</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noProof/>
                <w:color w:val="404040"/>
                <w:sz w:val="22"/>
                <w:szCs w:val="22"/>
              </w:rPr>
              <w:t xml:space="preserve">When I try to solve a riddle, I give up immediately if I notice that it is too difficult for me. </w:t>
            </w:r>
            <w:r w:rsidRPr="00314F72">
              <w:rPr>
                <w:b/>
                <w:bCs/>
                <w:color w:val="404040"/>
                <w:sz w:val="22"/>
                <w:szCs w:val="22"/>
              </w:rPr>
              <w:t xml:space="preserve"> </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71</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color w:val="404040"/>
                <w:sz w:val="22"/>
                <w:szCs w:val="22"/>
              </w:rPr>
              <w:t>I rearrange the furniture every once in a while in my flat.</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72</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color w:val="404040"/>
                <w:sz w:val="22"/>
                <w:szCs w:val="22"/>
              </w:rPr>
              <w:t>I like to do things according to a plan so that I do not have to worry about routine details again and again.</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73</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noProof/>
                <w:color w:val="404040"/>
                <w:sz w:val="22"/>
                <w:szCs w:val="22"/>
              </w:rPr>
              <w:t>Although it is possible to get lost in the forest, I rarely follow the signposts.</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74</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noProof/>
                <w:color w:val="404040"/>
                <w:sz w:val="22"/>
                <w:szCs w:val="22"/>
              </w:rPr>
              <w:t>I do not have the patience to stay with a problem for a long time.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75</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noProof/>
                <w:color w:val="404040"/>
                <w:sz w:val="22"/>
                <w:szCs w:val="22"/>
              </w:rPr>
              <w:t>I can ruminate on a solution to a problem for such a long time that other things are forgotten.</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76</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noProof/>
                <w:color w:val="404040"/>
                <w:sz w:val="22"/>
                <w:szCs w:val="22"/>
              </w:rPr>
              <w:t>When I have to do something technical, I get the correct instruments first, and get information about how to do the task professionally.</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77</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noProof/>
                <w:color w:val="404040"/>
                <w:sz w:val="22"/>
                <w:szCs w:val="22"/>
              </w:rPr>
              <w:t>If there was no corkscrew to hand, I would get the cork out of the bottle in another way.</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78</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noProof/>
                <w:color w:val="404040"/>
                <w:sz w:val="22"/>
                <w:szCs w:val="22"/>
              </w:rPr>
              <w:t>I am always interested to learn a new game that gives me something to think about.</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79</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noProof/>
                <w:color w:val="404040"/>
                <w:sz w:val="22"/>
                <w:szCs w:val="22"/>
              </w:rPr>
              <w:t>If I am confronted with a task to solve, I try to find out how others solved the problem before me.</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80</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color w:val="404040"/>
              </w:rPr>
            </w:pPr>
            <w:r w:rsidRPr="00314F72">
              <w:rPr>
                <w:b/>
                <w:bCs/>
                <w:noProof/>
                <w:color w:val="404040"/>
                <w:sz w:val="22"/>
                <w:szCs w:val="22"/>
              </w:rPr>
              <w:t>I try to solve problems in new ways.</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81</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noProof/>
                <w:color w:val="404040"/>
              </w:rPr>
            </w:pPr>
            <w:r w:rsidRPr="00314F72">
              <w:rPr>
                <w:b/>
                <w:bCs/>
                <w:noProof/>
                <w:color w:val="404040"/>
                <w:sz w:val="22"/>
                <w:szCs w:val="22"/>
              </w:rPr>
              <w:t>If I was a teacher, I would only teach using established methods, to be sure that I use the material correctly.</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82</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noProof/>
                <w:color w:val="404040"/>
              </w:rPr>
            </w:pPr>
            <w:r w:rsidRPr="00314F72">
              <w:rPr>
                <w:b/>
                <w:bCs/>
                <w:noProof/>
                <w:color w:val="404040"/>
                <w:sz w:val="22"/>
                <w:szCs w:val="22"/>
              </w:rPr>
              <w:t>I would rather find a solution for a previously unsolved problem than do something according to a formula or an approved method.</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E5B8B7"/>
          </w:tcPr>
          <w:p w:rsidR="00887480" w:rsidRPr="00314F72" w:rsidRDefault="00887480" w:rsidP="00887480">
            <w:pPr>
              <w:spacing w:before="40" w:after="40"/>
              <w:rPr>
                <w:b/>
                <w:bCs/>
                <w:color w:val="404040"/>
              </w:rPr>
            </w:pPr>
            <w:r>
              <w:rPr>
                <w:b/>
                <w:bCs/>
                <w:color w:val="404040"/>
                <w:sz w:val="22"/>
                <w:szCs w:val="22"/>
              </w:rPr>
              <w:t>83</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noProof/>
                <w:color w:val="404040"/>
              </w:rPr>
            </w:pPr>
            <w:r w:rsidRPr="00314F72">
              <w:rPr>
                <w:b/>
                <w:bCs/>
                <w:noProof/>
                <w:color w:val="404040"/>
                <w:sz w:val="22"/>
                <w:szCs w:val="22"/>
              </w:rPr>
              <w:t>To solve problems you do not have to be a professor.</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r w:rsidR="00887480" w:rsidRPr="00314F72">
        <w:tc>
          <w:tcPr>
            <w:tcW w:w="491" w:type="dxa"/>
            <w:tcBorders>
              <w:left w:val="nil"/>
              <w:right w:val="nil"/>
            </w:tcBorders>
            <w:shd w:val="clear" w:color="auto" w:fill="D6E3BC"/>
          </w:tcPr>
          <w:p w:rsidR="00887480" w:rsidRPr="00314F72" w:rsidRDefault="00887480" w:rsidP="00887480">
            <w:pPr>
              <w:spacing w:before="40" w:after="40"/>
              <w:rPr>
                <w:b/>
                <w:bCs/>
                <w:color w:val="404040"/>
              </w:rPr>
            </w:pPr>
            <w:r>
              <w:rPr>
                <w:b/>
                <w:bCs/>
                <w:color w:val="404040"/>
                <w:sz w:val="22"/>
                <w:szCs w:val="22"/>
              </w:rPr>
              <w:t>84</w:t>
            </w:r>
            <w:r w:rsidRPr="00314F72">
              <w:rPr>
                <w:b/>
                <w:bCs/>
                <w:color w:val="404040"/>
                <w:sz w:val="22"/>
                <w:szCs w:val="22"/>
              </w:rPr>
              <w:t>.</w:t>
            </w:r>
          </w:p>
        </w:tc>
        <w:tc>
          <w:tcPr>
            <w:tcW w:w="4789" w:type="dxa"/>
            <w:tcBorders>
              <w:left w:val="nil"/>
              <w:right w:val="nil"/>
            </w:tcBorders>
            <w:shd w:val="clear" w:color="auto" w:fill="FFFFFF"/>
          </w:tcPr>
          <w:p w:rsidR="00887480" w:rsidRPr="00314F72" w:rsidRDefault="00887480" w:rsidP="00887480">
            <w:pPr>
              <w:spacing w:before="40" w:after="40"/>
              <w:rPr>
                <w:b/>
                <w:bCs/>
                <w:noProof/>
                <w:color w:val="404040"/>
              </w:rPr>
            </w:pPr>
            <w:r w:rsidRPr="00314F72">
              <w:rPr>
                <w:b/>
                <w:bCs/>
                <w:noProof/>
                <w:color w:val="404040"/>
                <w:sz w:val="22"/>
                <w:szCs w:val="22"/>
              </w:rPr>
              <w:t xml:space="preserve">People who think too much only get wrinkles and who wants to look old? </w:t>
            </w:r>
          </w:p>
        </w:tc>
        <w:tc>
          <w:tcPr>
            <w:tcW w:w="72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84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c>
          <w:tcPr>
            <w:tcW w:w="1200" w:type="dxa"/>
            <w:tcBorders>
              <w:left w:val="nil"/>
              <w:right w:val="nil"/>
            </w:tcBorders>
            <w:shd w:val="clear" w:color="auto" w:fill="FFFFFF"/>
          </w:tcPr>
          <w:p w:rsidR="00887480" w:rsidRPr="00314F72" w:rsidRDefault="00887480" w:rsidP="00887480">
            <w:pPr>
              <w:spacing w:before="40" w:after="40"/>
              <w:jc w:val="center"/>
            </w:pPr>
            <w:r w:rsidRPr="00314F72">
              <w:rPr>
                <w:sz w:val="22"/>
                <w:szCs w:val="22"/>
              </w:rPr>
              <w:sym w:font="Wingdings" w:char="F071"/>
            </w:r>
          </w:p>
        </w:tc>
      </w:tr>
    </w:tbl>
    <w:p w:rsidR="00887480" w:rsidRPr="00314F72" w:rsidRDefault="00887480" w:rsidP="00887480">
      <w:pPr>
        <w:pStyle w:val="synxText"/>
        <w:tabs>
          <w:tab w:val="left" w:pos="4962"/>
          <w:tab w:val="left" w:pos="7088"/>
        </w:tabs>
        <w:rPr>
          <w:rFonts w:ascii="Times New Roman" w:hAnsi="Times New Roman"/>
          <w:b/>
          <w:bCs/>
          <w:sz w:val="24"/>
          <w:szCs w:val="24"/>
          <w:lang w:val="en-US"/>
        </w:rPr>
      </w:pPr>
    </w:p>
    <w:p w:rsidR="00887480" w:rsidRPr="00F51B89" w:rsidRDefault="00887480" w:rsidP="00887480">
      <w:pPr>
        <w:spacing w:after="120"/>
      </w:pPr>
    </w:p>
    <w:p w:rsidR="00887480" w:rsidRPr="00C862EE" w:rsidRDefault="00887480" w:rsidP="00887480">
      <w:pPr>
        <w:rPr>
          <w:b/>
          <w:sz w:val="28"/>
        </w:rPr>
      </w:pPr>
      <w:r w:rsidRPr="00F51B89">
        <w:br w:type="page"/>
      </w:r>
      <w:r>
        <w:t>A</w:t>
      </w:r>
      <w:r w:rsidRPr="00F51B89">
        <w:t>ttachment 5: Informed Consent Form</w:t>
      </w:r>
    </w:p>
    <w:p w:rsidR="00887480" w:rsidRPr="00F42825" w:rsidRDefault="00887480" w:rsidP="00887480">
      <w:pPr>
        <w:jc w:val="center"/>
        <w:rPr>
          <w:b/>
          <w:sz w:val="28"/>
        </w:rPr>
      </w:pPr>
      <w:r w:rsidRPr="00F42825">
        <w:rPr>
          <w:b/>
          <w:sz w:val="28"/>
        </w:rPr>
        <w:t xml:space="preserve">Informed Consent Form </w:t>
      </w:r>
    </w:p>
    <w:p w:rsidR="00887480" w:rsidRPr="00F4254A" w:rsidRDefault="00887480" w:rsidP="00887480">
      <w:pPr>
        <w:rPr>
          <w:sz w:val="22"/>
        </w:rPr>
      </w:pPr>
    </w:p>
    <w:p w:rsidR="00887480" w:rsidRPr="00F4254A" w:rsidRDefault="00887480" w:rsidP="00887480">
      <w:pPr>
        <w:rPr>
          <w:sz w:val="22"/>
        </w:rPr>
      </w:pPr>
      <w:r w:rsidRPr="00F4254A">
        <w:rPr>
          <w:sz w:val="22"/>
        </w:rPr>
        <w:t>Please consider this information carefully before deciding whether to participate in this research.</w:t>
      </w:r>
    </w:p>
    <w:p w:rsidR="00887480" w:rsidRPr="00F4254A" w:rsidRDefault="00887480" w:rsidP="00887480">
      <w:pPr>
        <w:rPr>
          <w:sz w:val="22"/>
        </w:rPr>
      </w:pPr>
    </w:p>
    <w:p w:rsidR="00887480" w:rsidRPr="00F4254A" w:rsidRDefault="00887480" w:rsidP="00887480">
      <w:pPr>
        <w:rPr>
          <w:sz w:val="22"/>
        </w:rPr>
      </w:pPr>
      <w:r w:rsidRPr="00F4254A">
        <w:rPr>
          <w:b/>
          <w:sz w:val="22"/>
        </w:rPr>
        <w:t xml:space="preserve">Purpose of the research: </w:t>
      </w:r>
      <w:r w:rsidR="00E622FC" w:rsidRPr="00E622FC">
        <w:rPr>
          <w:sz w:val="22"/>
        </w:rPr>
        <w:t>To</w:t>
      </w:r>
      <w:r w:rsidR="00E622FC">
        <w:rPr>
          <w:b/>
          <w:sz w:val="22"/>
        </w:rPr>
        <w:t xml:space="preserve"> </w:t>
      </w:r>
      <w:r w:rsidR="00E622FC">
        <w:rPr>
          <w:sz w:val="22"/>
        </w:rPr>
        <w:t>v</w:t>
      </w:r>
      <w:r>
        <w:rPr>
          <w:sz w:val="22"/>
        </w:rPr>
        <w:t>alidate a questionnaire on personal characteristic</w:t>
      </w:r>
      <w:r w:rsidR="00E622FC">
        <w:rPr>
          <w:sz w:val="22"/>
        </w:rPr>
        <w:t>s</w:t>
      </w:r>
      <w:r w:rsidRPr="00F4254A">
        <w:rPr>
          <w:sz w:val="22"/>
        </w:rPr>
        <w:t>.</w:t>
      </w:r>
    </w:p>
    <w:p w:rsidR="00887480" w:rsidRPr="00F4254A" w:rsidRDefault="00887480" w:rsidP="00887480">
      <w:pPr>
        <w:tabs>
          <w:tab w:val="left" w:pos="5280"/>
        </w:tabs>
        <w:rPr>
          <w:sz w:val="22"/>
        </w:rPr>
      </w:pPr>
      <w:r w:rsidRPr="00F4254A">
        <w:rPr>
          <w:sz w:val="22"/>
        </w:rPr>
        <w:tab/>
      </w:r>
    </w:p>
    <w:p w:rsidR="00887480" w:rsidRPr="00B22440" w:rsidRDefault="00887480" w:rsidP="00E622FC">
      <w:pPr>
        <w:rPr>
          <w:sz w:val="22"/>
        </w:rPr>
      </w:pPr>
      <w:r w:rsidRPr="00F4254A">
        <w:rPr>
          <w:b/>
          <w:sz w:val="22"/>
        </w:rPr>
        <w:t xml:space="preserve">What you will do in this research: </w:t>
      </w:r>
      <w:r w:rsidR="00E622FC">
        <w:rPr>
          <w:bCs/>
          <w:sz w:val="22"/>
        </w:rPr>
        <w:t>You will complete two questionnaires on demographic variables, handedness, musical background, and personal characteristics.</w:t>
      </w:r>
    </w:p>
    <w:p w:rsidR="00887480" w:rsidRDefault="00887480" w:rsidP="00887480">
      <w:pPr>
        <w:rPr>
          <w:b/>
          <w:sz w:val="22"/>
        </w:rPr>
      </w:pPr>
    </w:p>
    <w:p w:rsidR="00887480" w:rsidRPr="00F4254A" w:rsidRDefault="00887480" w:rsidP="00887480">
      <w:pPr>
        <w:rPr>
          <w:sz w:val="22"/>
        </w:rPr>
      </w:pPr>
      <w:r w:rsidRPr="00F4254A">
        <w:rPr>
          <w:b/>
          <w:sz w:val="22"/>
        </w:rPr>
        <w:t xml:space="preserve">Time required: </w:t>
      </w:r>
      <w:r w:rsidRPr="00F4254A">
        <w:rPr>
          <w:sz w:val="22"/>
        </w:rPr>
        <w:t xml:space="preserve">Participation in the entire study will take approximately </w:t>
      </w:r>
      <w:r>
        <w:rPr>
          <w:sz w:val="22"/>
        </w:rPr>
        <w:t>ten minutes</w:t>
      </w:r>
      <w:r w:rsidRPr="00F4254A">
        <w:rPr>
          <w:sz w:val="22"/>
        </w:rPr>
        <w:t xml:space="preserve"> to complete.  </w:t>
      </w:r>
    </w:p>
    <w:p w:rsidR="00887480" w:rsidRPr="00F4254A" w:rsidRDefault="00887480" w:rsidP="00887480">
      <w:pPr>
        <w:rPr>
          <w:sz w:val="22"/>
        </w:rPr>
      </w:pPr>
    </w:p>
    <w:p w:rsidR="00887480" w:rsidRDefault="00887480" w:rsidP="00887480">
      <w:pPr>
        <w:rPr>
          <w:sz w:val="22"/>
        </w:rPr>
      </w:pPr>
      <w:r w:rsidRPr="00F4254A">
        <w:rPr>
          <w:b/>
          <w:sz w:val="22"/>
        </w:rPr>
        <w:t>Risks</w:t>
      </w:r>
      <w:r w:rsidRPr="00F4254A" w:rsidDel="00C862EE">
        <w:rPr>
          <w:b/>
          <w:sz w:val="22"/>
        </w:rPr>
        <w:t>:</w:t>
      </w:r>
      <w:r w:rsidRPr="00F4254A">
        <w:rPr>
          <w:sz w:val="22"/>
        </w:rPr>
        <w:t xml:space="preserve"> </w:t>
      </w:r>
      <w:r w:rsidRPr="00F42825">
        <w:rPr>
          <w:sz w:val="22"/>
        </w:rPr>
        <w:t xml:space="preserve">There are no anticipated risks associated with participating in this study. </w:t>
      </w:r>
    </w:p>
    <w:p w:rsidR="00887480" w:rsidRPr="00F4254A" w:rsidRDefault="00887480" w:rsidP="00887480">
      <w:pPr>
        <w:rPr>
          <w:sz w:val="22"/>
        </w:rPr>
      </w:pPr>
    </w:p>
    <w:p w:rsidR="00E622FC" w:rsidRDefault="00887480" w:rsidP="00E622FC">
      <w:pPr>
        <w:pStyle w:val="Kommentartext"/>
      </w:pPr>
      <w:r w:rsidRPr="00F4254A">
        <w:rPr>
          <w:b/>
          <w:sz w:val="22"/>
        </w:rPr>
        <w:t xml:space="preserve">Benefits: </w:t>
      </w:r>
      <w:r w:rsidR="00E622FC" w:rsidRPr="002E24C7">
        <w:rPr>
          <w:bCs/>
          <w:sz w:val="22"/>
        </w:rPr>
        <w:t xml:space="preserve">At the end of the study, we will provide a thorough explanation of the study and of our hypotheses. </w:t>
      </w:r>
      <w:r w:rsidR="00E622FC">
        <w:rPr>
          <w:bCs/>
          <w:sz w:val="22"/>
        </w:rPr>
        <w:t xml:space="preserve"> </w:t>
      </w:r>
      <w:r w:rsidR="00E622FC" w:rsidRPr="002E24C7">
        <w:rPr>
          <w:bCs/>
          <w:sz w:val="22"/>
        </w:rPr>
        <w:t xml:space="preserve">We will describe the potential implications of the results of the study both if our hypotheses are supported and if they are disconfirmed. </w:t>
      </w:r>
      <w:r w:rsidR="00E622FC">
        <w:rPr>
          <w:bCs/>
          <w:sz w:val="22"/>
        </w:rPr>
        <w:t xml:space="preserve"> </w:t>
      </w:r>
      <w:r w:rsidR="00E622FC" w:rsidRPr="002E24C7">
        <w:rPr>
          <w:bCs/>
          <w:sz w:val="22"/>
        </w:rPr>
        <w:t>If you wish, you can send an email message to</w:t>
      </w:r>
      <w:r w:rsidR="00E622FC">
        <w:rPr>
          <w:bCs/>
          <w:sz w:val="22"/>
        </w:rPr>
        <w:t xml:space="preserve"> Dr. Chiara Haller (</w:t>
      </w:r>
      <w:r w:rsidR="00E622FC">
        <w:rPr>
          <w:sz w:val="22"/>
        </w:rPr>
        <w:t>haller</w:t>
      </w:r>
      <w:r w:rsidR="00E622FC" w:rsidRPr="00D75270">
        <w:rPr>
          <w:sz w:val="22"/>
        </w:rPr>
        <w:t>@wjh.harvard.edu</w:t>
      </w:r>
      <w:r w:rsidR="00E622FC">
        <w:rPr>
          <w:bCs/>
          <w:sz w:val="22"/>
        </w:rPr>
        <w:t>) and we will send you summaries of the overall study results.</w:t>
      </w:r>
    </w:p>
    <w:p w:rsidR="00887480" w:rsidRPr="00F4254A" w:rsidRDefault="00887480" w:rsidP="00887480">
      <w:pPr>
        <w:rPr>
          <w:i/>
          <w:sz w:val="22"/>
        </w:rPr>
      </w:pPr>
    </w:p>
    <w:p w:rsidR="00887480" w:rsidRPr="00F4254A" w:rsidRDefault="00887480" w:rsidP="00887480">
      <w:pPr>
        <w:rPr>
          <w:sz w:val="22"/>
        </w:rPr>
      </w:pPr>
    </w:p>
    <w:p w:rsidR="00887480" w:rsidRPr="00F4254A" w:rsidRDefault="00887480" w:rsidP="00887480">
      <w:pPr>
        <w:rPr>
          <w:i/>
          <w:sz w:val="22"/>
        </w:rPr>
      </w:pPr>
      <w:r w:rsidRPr="00F4254A">
        <w:rPr>
          <w:b/>
          <w:sz w:val="22"/>
        </w:rPr>
        <w:t xml:space="preserve">Confidentiality: </w:t>
      </w:r>
      <w:r w:rsidR="00330490" w:rsidRPr="00097262">
        <w:rPr>
          <w:bCs/>
          <w:sz w:val="22"/>
        </w:rPr>
        <w:t>Your participation in this study will remain confidential, and your identity will not be stored with your data.  Your responses</w:t>
      </w:r>
      <w:r w:rsidR="00330490">
        <w:rPr>
          <w:bCs/>
          <w:sz w:val="22"/>
        </w:rPr>
        <w:t xml:space="preserve"> will be assigned a random numerical code number, </w:t>
      </w:r>
      <w:r w:rsidR="00330490" w:rsidRPr="001A0F5A">
        <w:rPr>
          <w:bCs/>
          <w:sz w:val="22"/>
        </w:rPr>
        <w:t>which will be the only identifying mark on all of the dat</w:t>
      </w:r>
      <w:r w:rsidR="00330490">
        <w:rPr>
          <w:bCs/>
          <w:sz w:val="22"/>
        </w:rPr>
        <w:t xml:space="preserve">a-gathering items in this study.  </w:t>
      </w:r>
      <w:r w:rsidR="00330490" w:rsidRPr="00635350">
        <w:rPr>
          <w:bCs/>
          <w:sz w:val="22"/>
        </w:rPr>
        <w:t xml:space="preserve">There will be no “key” or master-list linking participants’ name to their </w:t>
      </w:r>
      <w:r w:rsidR="00330490" w:rsidRPr="005F1F07">
        <w:rPr>
          <w:bCs/>
          <w:sz w:val="22"/>
        </w:rPr>
        <w:t>number or to any of the data-gathering materials. All data-gathering items will be stored in a locked file cabinet.  In keeping with the American Psychological Association's ethics committee rules and procedures, all data-gathering items will be securely destroyed five years after the end of the study.</w:t>
      </w:r>
      <w:ins w:id="63" w:author="Chiara" w:date="2010-10-05T12:51:00Z">
        <w:r w:rsidR="00330490">
          <w:rPr>
            <w:bCs/>
            <w:sz w:val="22"/>
          </w:rPr>
          <w:t xml:space="preserve"> </w:t>
        </w:r>
        <w:proofErr w:type="gramStart"/>
        <w:r w:rsidR="00330490">
          <w:rPr>
            <w:bCs/>
            <w:sz w:val="22"/>
          </w:rPr>
          <w:t>Test-retest reliability??</w:t>
        </w:r>
      </w:ins>
      <w:proofErr w:type="gramEnd"/>
      <w:ins w:id="64" w:author="Chiara" w:date="2010-10-05T12:54:00Z">
        <w:r w:rsidR="00B7326A">
          <w:rPr>
            <w:bCs/>
            <w:sz w:val="22"/>
          </w:rPr>
          <w:t xml:space="preserve"> </w:t>
        </w:r>
        <w:proofErr w:type="gramStart"/>
        <w:r w:rsidR="00B7326A">
          <w:rPr>
            <w:bCs/>
            <w:sz w:val="22"/>
          </w:rPr>
          <w:t>External validity?</w:t>
        </w:r>
        <w:proofErr w:type="gramEnd"/>
        <w:r w:rsidR="00B7326A">
          <w:rPr>
            <w:bCs/>
            <w:sz w:val="22"/>
          </w:rPr>
          <w:t xml:space="preserve"> </w:t>
        </w:r>
        <w:proofErr w:type="gramStart"/>
        <w:r w:rsidR="00B7326A">
          <w:rPr>
            <w:bCs/>
            <w:sz w:val="22"/>
          </w:rPr>
          <w:t>Creativity?</w:t>
        </w:r>
      </w:ins>
      <w:proofErr w:type="gramEnd"/>
    </w:p>
    <w:p w:rsidR="00887480" w:rsidRPr="00F4254A" w:rsidRDefault="00887480" w:rsidP="00887480">
      <w:pPr>
        <w:rPr>
          <w:sz w:val="22"/>
        </w:rPr>
      </w:pPr>
    </w:p>
    <w:p w:rsidR="00887480" w:rsidRPr="00F4254A" w:rsidRDefault="00887480" w:rsidP="00887480">
      <w:pPr>
        <w:rPr>
          <w:sz w:val="22"/>
        </w:rPr>
      </w:pPr>
      <w:r w:rsidRPr="00F4254A">
        <w:rPr>
          <w:b/>
          <w:sz w:val="22"/>
        </w:rPr>
        <w:t xml:space="preserve">Participation and withdrawal: </w:t>
      </w:r>
      <w:r w:rsidRPr="00F4254A">
        <w:rPr>
          <w:sz w:val="22"/>
        </w:rPr>
        <w:t>Your participation in this study is completely voluntary, and you may withdraw at any time without penalty</w:t>
      </w:r>
      <w:r>
        <w:rPr>
          <w:sz w:val="22"/>
        </w:rPr>
        <w:t xml:space="preserve"> </w:t>
      </w:r>
      <w:r w:rsidRPr="001A0F5A">
        <w:rPr>
          <w:sz w:val="22"/>
        </w:rPr>
        <w:t>(i.e., you will still rece</w:t>
      </w:r>
      <w:r>
        <w:rPr>
          <w:sz w:val="22"/>
        </w:rPr>
        <w:t>ive pro-rated study pool credit</w:t>
      </w:r>
      <w:r w:rsidRPr="00763804">
        <w:rPr>
          <w:sz w:val="22"/>
        </w:rPr>
        <w:t>.</w:t>
      </w:r>
      <w:r>
        <w:rPr>
          <w:sz w:val="22"/>
        </w:rPr>
        <w:t>)</w:t>
      </w:r>
      <w:r w:rsidRPr="00763804">
        <w:rPr>
          <w:sz w:val="22"/>
        </w:rPr>
        <w:t> </w:t>
      </w:r>
      <w:r w:rsidRPr="00F4254A">
        <w:rPr>
          <w:sz w:val="22"/>
        </w:rPr>
        <w:t xml:space="preserve"> You may withdraw by informing the researcher that you no longer wish to participate (no questions will be asked).</w:t>
      </w:r>
    </w:p>
    <w:p w:rsidR="00887480" w:rsidRPr="00F4254A" w:rsidRDefault="00887480" w:rsidP="00887480">
      <w:pPr>
        <w:rPr>
          <w:sz w:val="22"/>
        </w:rPr>
      </w:pPr>
    </w:p>
    <w:tbl>
      <w:tblPr>
        <w:tblW w:w="0" w:type="auto"/>
        <w:tblBorders>
          <w:top w:val="single" w:sz="4" w:space="0" w:color="auto"/>
          <w:left w:val="single" w:sz="4" w:space="0" w:color="auto"/>
          <w:bottom w:val="single" w:sz="4" w:space="0" w:color="auto"/>
          <w:right w:val="single" w:sz="4" w:space="0" w:color="auto"/>
        </w:tblBorders>
        <w:tblLook w:val="00BF"/>
      </w:tblPr>
      <w:tblGrid>
        <w:gridCol w:w="5220"/>
        <w:gridCol w:w="5220"/>
      </w:tblGrid>
      <w:tr w:rsidR="00887480" w:rsidRPr="00873072">
        <w:tc>
          <w:tcPr>
            <w:tcW w:w="10440" w:type="dxa"/>
            <w:gridSpan w:val="2"/>
          </w:tcPr>
          <w:p w:rsidR="00887480" w:rsidRPr="00873072" w:rsidRDefault="00887480" w:rsidP="00887480">
            <w:pPr>
              <w:rPr>
                <w:sz w:val="22"/>
              </w:rPr>
            </w:pPr>
            <w:r w:rsidRPr="00873072">
              <w:rPr>
                <w:b/>
                <w:sz w:val="22"/>
              </w:rPr>
              <w:t>To Contact the Researcher:</w:t>
            </w:r>
            <w:r w:rsidRPr="00873072">
              <w:rPr>
                <w:sz w:val="22"/>
              </w:rPr>
              <w:t xml:space="preserve"> If you have questions about this research, please contact:</w:t>
            </w:r>
          </w:p>
        </w:tc>
      </w:tr>
      <w:tr w:rsidR="00887480" w:rsidRPr="00873072">
        <w:tc>
          <w:tcPr>
            <w:tcW w:w="5220" w:type="dxa"/>
          </w:tcPr>
          <w:p w:rsidR="00887480" w:rsidRPr="00873072" w:rsidRDefault="00887480" w:rsidP="00887480">
            <w:pPr>
              <w:rPr>
                <w:sz w:val="22"/>
              </w:rPr>
            </w:pPr>
            <w:r>
              <w:rPr>
                <w:sz w:val="22"/>
              </w:rPr>
              <w:t xml:space="preserve">Chiara S. Haller, </w:t>
            </w:r>
            <w:proofErr w:type="spellStart"/>
            <w:r>
              <w:rPr>
                <w:sz w:val="22"/>
              </w:rPr>
              <w:t>Ph.D</w:t>
            </w:r>
            <w:proofErr w:type="spellEnd"/>
          </w:p>
          <w:p w:rsidR="00887480" w:rsidRPr="00873072" w:rsidRDefault="00887480" w:rsidP="00887480">
            <w:pPr>
              <w:rPr>
                <w:sz w:val="22"/>
              </w:rPr>
            </w:pPr>
            <w:r w:rsidRPr="00873072">
              <w:rPr>
                <w:sz w:val="22"/>
              </w:rPr>
              <w:t>Wil</w:t>
            </w:r>
            <w:r>
              <w:rPr>
                <w:sz w:val="22"/>
              </w:rPr>
              <w:t>liam James Hall #1350</w:t>
            </w:r>
          </w:p>
          <w:p w:rsidR="00887480" w:rsidRPr="00873072" w:rsidRDefault="00887480" w:rsidP="00887480">
            <w:pPr>
              <w:rPr>
                <w:sz w:val="22"/>
              </w:rPr>
            </w:pPr>
            <w:r w:rsidRPr="00873072">
              <w:rPr>
                <w:sz w:val="22"/>
              </w:rPr>
              <w:t>33 Kirkland Street</w:t>
            </w:r>
          </w:p>
          <w:p w:rsidR="00887480" w:rsidRPr="00873072" w:rsidRDefault="00887480" w:rsidP="00887480">
            <w:pPr>
              <w:rPr>
                <w:sz w:val="22"/>
              </w:rPr>
            </w:pPr>
            <w:r w:rsidRPr="00873072">
              <w:rPr>
                <w:sz w:val="22"/>
              </w:rPr>
              <w:t>Cambridge, MA 02138</w:t>
            </w:r>
          </w:p>
          <w:p w:rsidR="00887480" w:rsidRPr="00873072" w:rsidRDefault="00887480" w:rsidP="00887480">
            <w:pPr>
              <w:rPr>
                <w:sz w:val="22"/>
              </w:rPr>
            </w:pPr>
            <w:r w:rsidRPr="00873072">
              <w:rPr>
                <w:sz w:val="22"/>
              </w:rPr>
              <w:t xml:space="preserve">Phone: </w:t>
            </w:r>
            <w:r>
              <w:rPr>
                <w:sz w:val="22"/>
              </w:rPr>
              <w:t>857</w:t>
            </w:r>
            <w:r w:rsidRPr="00873072">
              <w:rPr>
                <w:sz w:val="22"/>
              </w:rPr>
              <w:t>-</w:t>
            </w:r>
            <w:r>
              <w:rPr>
                <w:sz w:val="22"/>
              </w:rPr>
              <w:t>207</w:t>
            </w:r>
            <w:r w:rsidRPr="00873072">
              <w:rPr>
                <w:sz w:val="22"/>
              </w:rPr>
              <w:t>-</w:t>
            </w:r>
            <w:r>
              <w:rPr>
                <w:sz w:val="22"/>
              </w:rPr>
              <w:t>7783</w:t>
            </w:r>
          </w:p>
          <w:p w:rsidR="00887480" w:rsidRPr="00873072" w:rsidRDefault="00887480" w:rsidP="00887480">
            <w:pPr>
              <w:rPr>
                <w:sz w:val="22"/>
              </w:rPr>
            </w:pPr>
            <w:r>
              <w:rPr>
                <w:sz w:val="22"/>
              </w:rPr>
              <w:t>haller</w:t>
            </w:r>
            <w:r w:rsidRPr="00873072">
              <w:rPr>
                <w:sz w:val="22"/>
              </w:rPr>
              <w:t>@wjh.harvard.edu</w:t>
            </w:r>
          </w:p>
        </w:tc>
        <w:tc>
          <w:tcPr>
            <w:tcW w:w="5220" w:type="dxa"/>
          </w:tcPr>
          <w:p w:rsidR="00887480" w:rsidRPr="00F908DA" w:rsidRDefault="00887480" w:rsidP="00887480">
            <w:pPr>
              <w:rPr>
                <w:sz w:val="22"/>
                <w:lang w:val="de-CH"/>
              </w:rPr>
            </w:pPr>
            <w:r w:rsidRPr="00F908DA">
              <w:rPr>
                <w:sz w:val="22"/>
                <w:lang w:val="de-CH"/>
              </w:rPr>
              <w:t xml:space="preserve">Ellen Langer, </w:t>
            </w:r>
            <w:proofErr w:type="spellStart"/>
            <w:r w:rsidRPr="00F908DA">
              <w:rPr>
                <w:sz w:val="22"/>
                <w:lang w:val="de-CH"/>
              </w:rPr>
              <w:t>Ph.D</w:t>
            </w:r>
            <w:proofErr w:type="spellEnd"/>
            <w:r w:rsidRPr="00F908DA">
              <w:rPr>
                <w:sz w:val="22"/>
                <w:lang w:val="de-CH"/>
              </w:rPr>
              <w:t>.</w:t>
            </w:r>
          </w:p>
          <w:p w:rsidR="00887480" w:rsidRPr="00F908DA" w:rsidRDefault="00887480" w:rsidP="00887480">
            <w:pPr>
              <w:rPr>
                <w:sz w:val="22"/>
                <w:lang w:val="de-CH"/>
              </w:rPr>
            </w:pPr>
            <w:r w:rsidRPr="00F908DA">
              <w:rPr>
                <w:sz w:val="22"/>
                <w:lang w:val="de-CH"/>
              </w:rPr>
              <w:t>William James Hall #1330</w:t>
            </w:r>
          </w:p>
          <w:p w:rsidR="00887480" w:rsidRPr="00873072" w:rsidRDefault="00887480" w:rsidP="00887480">
            <w:pPr>
              <w:rPr>
                <w:sz w:val="22"/>
              </w:rPr>
            </w:pPr>
            <w:r w:rsidRPr="00873072">
              <w:rPr>
                <w:sz w:val="22"/>
              </w:rPr>
              <w:t>33 Kirkland Street</w:t>
            </w:r>
          </w:p>
          <w:p w:rsidR="00887480" w:rsidRPr="00873072" w:rsidRDefault="00887480" w:rsidP="00887480">
            <w:pPr>
              <w:rPr>
                <w:sz w:val="22"/>
              </w:rPr>
            </w:pPr>
            <w:r w:rsidRPr="00873072">
              <w:rPr>
                <w:sz w:val="22"/>
              </w:rPr>
              <w:t>Cambridge, MA 02138</w:t>
            </w:r>
          </w:p>
          <w:p w:rsidR="00887480" w:rsidRPr="00873072" w:rsidRDefault="00887480" w:rsidP="00887480">
            <w:pPr>
              <w:rPr>
                <w:sz w:val="22"/>
              </w:rPr>
            </w:pPr>
            <w:r w:rsidRPr="00873072">
              <w:rPr>
                <w:sz w:val="22"/>
              </w:rPr>
              <w:t>Phone: 617-495-3860</w:t>
            </w:r>
          </w:p>
          <w:p w:rsidR="00887480" w:rsidRPr="00873072" w:rsidRDefault="00887480" w:rsidP="00887480">
            <w:pPr>
              <w:rPr>
                <w:sz w:val="22"/>
              </w:rPr>
            </w:pPr>
            <w:r w:rsidRPr="00873072">
              <w:rPr>
                <w:sz w:val="22"/>
              </w:rPr>
              <w:t>langer@wjh.harvard.edu</w:t>
            </w:r>
          </w:p>
        </w:tc>
      </w:tr>
    </w:tbl>
    <w:p w:rsidR="00887480" w:rsidRPr="00F4254A" w:rsidRDefault="00887480" w:rsidP="00887480">
      <w:pPr>
        <w:rPr>
          <w:sz w:val="22"/>
        </w:rPr>
      </w:pPr>
    </w:p>
    <w:p w:rsidR="00887480" w:rsidRPr="00F4254A" w:rsidDel="00CF338A" w:rsidRDefault="00887480" w:rsidP="00887480">
      <w:pPr>
        <w:rPr>
          <w:sz w:val="22"/>
        </w:rPr>
      </w:pPr>
    </w:p>
    <w:p w:rsidR="00887480" w:rsidRPr="00F4254A" w:rsidRDefault="00887480" w:rsidP="00887480">
      <w:pPr>
        <w:keepNext/>
        <w:rPr>
          <w:bCs/>
          <w:sz w:val="22"/>
        </w:rPr>
      </w:pPr>
      <w:r w:rsidRPr="00F4254A">
        <w:rPr>
          <w:b/>
          <w:bCs/>
          <w:sz w:val="22"/>
        </w:rPr>
        <w:t>Whom to contact about your rights in this research, for questions, concerns, suggestions, or complaints that are not being addressed by the researcher, or research-related harm:</w:t>
      </w:r>
      <w:r w:rsidRPr="00F4254A">
        <w:rPr>
          <w:sz w:val="22"/>
        </w:rPr>
        <w:t xml:space="preserve"> Jane Calhoun, Harvard University Committee on the Use of Human Subjects in Research, 1414 Massachusetts Avenue, Room 234, </w:t>
      </w:r>
      <w:proofErr w:type="gramStart"/>
      <w:r w:rsidRPr="00F4254A">
        <w:rPr>
          <w:sz w:val="22"/>
        </w:rPr>
        <w:t>Cambridge</w:t>
      </w:r>
      <w:proofErr w:type="gramEnd"/>
      <w:r w:rsidRPr="00F4254A">
        <w:rPr>
          <w:sz w:val="22"/>
        </w:rPr>
        <w:t>, MA  02138.  Phone:  617-495-5459.  E-mail: jcalhoun@fas.harvard.edu</w:t>
      </w:r>
    </w:p>
    <w:p w:rsidR="00887480" w:rsidRPr="00F4254A" w:rsidRDefault="00887480" w:rsidP="00887480">
      <w:pPr>
        <w:rPr>
          <w:b/>
          <w:sz w:val="22"/>
        </w:rPr>
      </w:pPr>
    </w:p>
    <w:p w:rsidR="00887480" w:rsidRPr="00F4254A" w:rsidRDefault="00887480" w:rsidP="00887480">
      <w:pPr>
        <w:rPr>
          <w:b/>
          <w:sz w:val="22"/>
        </w:rPr>
      </w:pPr>
      <w:r w:rsidRPr="00F4254A">
        <w:rPr>
          <w:b/>
          <w:sz w:val="22"/>
        </w:rPr>
        <w:t>Agreement:</w:t>
      </w:r>
    </w:p>
    <w:p w:rsidR="00887480" w:rsidRPr="00F4254A" w:rsidRDefault="00887480" w:rsidP="00887480">
      <w:pPr>
        <w:rPr>
          <w:sz w:val="22"/>
        </w:rPr>
      </w:pPr>
      <w:r w:rsidRPr="00F4254A">
        <w:rPr>
          <w:sz w:val="22"/>
        </w:rPr>
        <w:t>The nature and purpose of this research have been sufficiently explained and I agree to participate in this study.  I understand that I am free to withdraw at any time without incurring any penalty.</w:t>
      </w:r>
    </w:p>
    <w:p w:rsidR="00887480" w:rsidRPr="00F4254A" w:rsidRDefault="00887480" w:rsidP="00887480">
      <w:pPr>
        <w:rPr>
          <w:sz w:val="22"/>
        </w:rPr>
      </w:pPr>
    </w:p>
    <w:p w:rsidR="00887480" w:rsidRPr="00F4254A" w:rsidRDefault="00887480" w:rsidP="00887480">
      <w:pPr>
        <w:rPr>
          <w:sz w:val="22"/>
        </w:rPr>
      </w:pPr>
      <w:r w:rsidRPr="00F4254A">
        <w:rPr>
          <w:sz w:val="22"/>
        </w:rPr>
        <w:t>Signature: _____________________________________</w:t>
      </w:r>
      <w:r w:rsidRPr="00F4254A">
        <w:rPr>
          <w:sz w:val="22"/>
        </w:rPr>
        <w:tab/>
        <w:t>Date: __________________</w:t>
      </w:r>
    </w:p>
    <w:p w:rsidR="00887480" w:rsidRPr="00F4254A" w:rsidRDefault="00887480" w:rsidP="00887480">
      <w:pPr>
        <w:ind w:left="360"/>
        <w:rPr>
          <w:sz w:val="22"/>
        </w:rPr>
      </w:pPr>
    </w:p>
    <w:p w:rsidR="00887480" w:rsidRPr="00F4254A" w:rsidRDefault="00887480" w:rsidP="00887480">
      <w:pPr>
        <w:rPr>
          <w:sz w:val="22"/>
        </w:rPr>
      </w:pPr>
      <w:r w:rsidRPr="00F4254A">
        <w:rPr>
          <w:sz w:val="22"/>
        </w:rPr>
        <w:t>Name (print): ________________________________________________</w:t>
      </w:r>
    </w:p>
    <w:p w:rsidR="00887480" w:rsidRPr="00F51B89" w:rsidRDefault="00887480" w:rsidP="00887480"/>
    <w:p w:rsidR="00887480" w:rsidRPr="00F51B89" w:rsidRDefault="00887480" w:rsidP="00887480">
      <w:pPr>
        <w:spacing w:after="120"/>
      </w:pPr>
      <w:r w:rsidRPr="00F51B89">
        <w:t xml:space="preserve"> </w:t>
      </w:r>
    </w:p>
    <w:sectPr w:rsidR="00887480" w:rsidRPr="00F51B89" w:rsidSect="00887480">
      <w:pgSz w:w="12240" w:h="15840" w:code="1"/>
      <w:pgMar w:top="1008" w:right="1008" w:bottom="1008" w:left="1008"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Chiara" w:date="2010-10-05T12:08:00Z" w:initials="C">
    <w:p w:rsidR="00E622FC" w:rsidRDefault="00E622FC">
      <w:pPr>
        <w:pStyle w:val="Kommentartext"/>
      </w:pPr>
      <w:r>
        <w:rPr>
          <w:rStyle w:val="Kommentarzeichen"/>
        </w:rPr>
        <w:annotationRef/>
      </w:r>
      <w:r>
        <w:t>I don’t agree with that (Harvard students are not the normal population. How can we open it up, so we are able to collect data of all different kinds of people?</w:t>
      </w:r>
    </w:p>
  </w:comment>
  <w:comment w:id="13" w:author="Chiara" w:date="2010-10-05T12:59:00Z" w:initials="C">
    <w:p w:rsidR="00B7326A" w:rsidRDefault="00B7326A">
      <w:pPr>
        <w:pStyle w:val="Kommentartext"/>
      </w:pPr>
      <w:r>
        <w:rPr>
          <w:rStyle w:val="Kommentarzeichen"/>
        </w:rPr>
        <w:annotationRef/>
      </w:r>
      <w:r>
        <w:t>Possible to write: as many as possible?</w:t>
      </w:r>
    </w:p>
  </w:comment>
  <w:comment w:id="15" w:author="Chiara" w:date="2010-10-05T13:02:00Z" w:initials="C">
    <w:p w:rsidR="00ED6EEC" w:rsidRDefault="00ED6EEC">
      <w:pPr>
        <w:pStyle w:val="Kommentartext"/>
      </w:pPr>
      <w:r>
        <w:rPr>
          <w:rStyle w:val="Kommentarzeichen"/>
        </w:rPr>
        <w:annotationRef/>
      </w:r>
      <w:r>
        <w:t>Perhaps we should, in order to gain test-retest reliability</w:t>
      </w:r>
    </w:p>
  </w:comment>
  <w:comment w:id="16" w:author="Chiara" w:date="2010-10-05T13:02:00Z" w:initials="C">
    <w:p w:rsidR="00ED6EEC" w:rsidRDefault="00ED6EEC">
      <w:pPr>
        <w:pStyle w:val="Kommentartext"/>
      </w:pPr>
      <w:r>
        <w:rPr>
          <w:rStyle w:val="Kommentarzeichen"/>
        </w:rPr>
        <w:annotationRef/>
      </w:r>
      <w:r>
        <w:t>More: as many as possible?</w:t>
      </w:r>
    </w:p>
  </w:comment>
  <w:comment w:id="17" w:author="Amanda IE" w:date="2010-10-05T10:44:00Z" w:initials="AI">
    <w:p w:rsidR="00E622FC" w:rsidRDefault="00E622FC">
      <w:pPr>
        <w:pStyle w:val="Kommentartext"/>
      </w:pPr>
      <w:r>
        <w:rPr>
          <w:rStyle w:val="Kommentarzeichen"/>
        </w:rPr>
        <w:annotationRef/>
      </w:r>
      <w:r>
        <w:t>Do electronic consent forms need to be sent to participants?</w:t>
      </w:r>
    </w:p>
  </w:comment>
  <w:comment w:id="18" w:author="Amanda IE" w:date="2010-10-05T10:44:00Z" w:initials="AI">
    <w:p w:rsidR="00E622FC" w:rsidRDefault="00E622FC">
      <w:pPr>
        <w:pStyle w:val="Kommentartext"/>
      </w:pPr>
      <w:r>
        <w:rPr>
          <w:rStyle w:val="Kommentarzeichen"/>
        </w:rPr>
        <w:annotationRef/>
      </w:r>
      <w:r>
        <w:t>Please check this</w:t>
      </w:r>
    </w:p>
  </w:comment>
  <w:comment w:id="33" w:author="Amanda IE" w:date="2010-10-05T12:13:00Z" w:initials="AI">
    <w:p w:rsidR="00E622FC" w:rsidRDefault="00E622FC">
      <w:pPr>
        <w:pStyle w:val="Kommentartext"/>
      </w:pPr>
      <w:r>
        <w:rPr>
          <w:rStyle w:val="Kommentarzeichen"/>
        </w:rPr>
        <w:annotationRef/>
      </w:r>
      <w:r>
        <w:t>Are electronic copies sent to participants?</w:t>
      </w:r>
    </w:p>
    <w:p w:rsidR="00E622FC" w:rsidRDefault="00E622FC">
      <w:pPr>
        <w:pStyle w:val="Kommentartext"/>
      </w:pPr>
      <w:proofErr w:type="gramStart"/>
      <w:r>
        <w:t>do</w:t>
      </w:r>
      <w:proofErr w:type="gramEnd"/>
      <w:r>
        <w:t xml:space="preserve"> we need to do this?</w:t>
      </w:r>
    </w:p>
  </w:comment>
  <w:comment w:id="35" w:author="Amanda IE" w:date="2010-10-05T11:00:00Z" w:initials="AI">
    <w:p w:rsidR="00E622FC" w:rsidRDefault="00E622FC">
      <w:pPr>
        <w:pStyle w:val="Kommentartext"/>
      </w:pPr>
      <w:r>
        <w:rPr>
          <w:rStyle w:val="Kommentarzeichen"/>
        </w:rPr>
        <w:annotationRef/>
      </w:r>
      <w:r>
        <w:t>The IRB will probably want you to tell them on what website you will post the questionnaire.  They will then want you to provide a link to the website so they can “test-drive” it.</w:t>
      </w:r>
    </w:p>
  </w:comment>
  <w:comment w:id="36" w:author="Amanda IE" w:date="2010-10-05T10:49:00Z" w:initials="AI">
    <w:p w:rsidR="00E622FC" w:rsidRDefault="00E622FC">
      <w:pPr>
        <w:pStyle w:val="Kommentartext"/>
      </w:pPr>
      <w:r>
        <w:rPr>
          <w:rStyle w:val="Kommentarzeichen"/>
        </w:rPr>
        <w:annotationRef/>
      </w:r>
      <w:r>
        <w:t xml:space="preserve">? </w:t>
      </w:r>
      <w:proofErr w:type="gramStart"/>
      <w:r>
        <w:t>will</w:t>
      </w:r>
      <w:proofErr w:type="gramEnd"/>
      <w:r>
        <w:t xml:space="preserve"> they? I’m not sure. Delete if not.</w:t>
      </w:r>
    </w:p>
  </w:comment>
  <w:comment w:id="40" w:author="Amanda IE" w:date="2010-10-05T12:17:00Z" w:initials="AI">
    <w:p w:rsidR="00E622FC" w:rsidRDefault="00E622FC">
      <w:pPr>
        <w:pStyle w:val="Kommentartext"/>
      </w:pPr>
      <w:r>
        <w:rPr>
          <w:rStyle w:val="Kommentarzeichen"/>
        </w:rPr>
        <w:annotationRef/>
      </w:r>
      <w:r>
        <w:t>SES? What is SES?</w:t>
      </w:r>
    </w:p>
  </w:comment>
  <w:comment w:id="61" w:author="Amanda IE" w:date="2010-10-05T11:11:00Z" w:initials="AI">
    <w:p w:rsidR="00E622FC" w:rsidRDefault="00E622FC">
      <w:pPr>
        <w:pStyle w:val="Kommentartext"/>
      </w:pPr>
      <w:r>
        <w:rPr>
          <w:rStyle w:val="Kommentarzeichen"/>
        </w:rPr>
        <w:annotationRef/>
      </w:r>
      <w:r>
        <w:t>Recruitment ad</w:t>
      </w:r>
    </w:p>
    <w:p w:rsidR="00E622FC" w:rsidRDefault="00E622FC">
      <w:pPr>
        <w:pStyle w:val="Kommentartext"/>
      </w:pPr>
      <w:r>
        <w:t>Debriefing form</w:t>
      </w:r>
    </w:p>
    <w:p w:rsidR="00E622FC" w:rsidRDefault="00E622FC">
      <w:pPr>
        <w:pStyle w:val="Kommentar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2FC" w:rsidRDefault="00E622FC">
      <w:r>
        <w:separator/>
      </w:r>
    </w:p>
  </w:endnote>
  <w:endnote w:type="continuationSeparator" w:id="0">
    <w:p w:rsidR="00E622FC" w:rsidRDefault="00E622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auto"/>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Lucida Grande">
    <w:altName w:val="Courier"/>
    <w:charset w:val="00"/>
    <w:family w:val="auto"/>
    <w:pitch w:val="variable"/>
    <w:sig w:usb0="00000000"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Monaco">
    <w:altName w:val="Courier New"/>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2FC" w:rsidRPr="00995C0B" w:rsidRDefault="00E622FC" w:rsidP="00887480">
    <w:pPr>
      <w:pStyle w:val="Fuzeile"/>
      <w:jc w:val="right"/>
      <w:rPr>
        <w:sz w:val="20"/>
        <w:szCs w:val="20"/>
      </w:rPr>
    </w:pPr>
    <w:r w:rsidRPr="00995C0B">
      <w:rPr>
        <w:rStyle w:val="Seitenzahl"/>
        <w:sz w:val="20"/>
        <w:szCs w:val="20"/>
      </w:rPr>
      <w:fldChar w:fldCharType="begin"/>
    </w:r>
    <w:r w:rsidRPr="00995C0B">
      <w:rPr>
        <w:rStyle w:val="Seitenzahl"/>
        <w:sz w:val="20"/>
        <w:szCs w:val="20"/>
      </w:rPr>
      <w:instrText xml:space="preserve"> PAGE </w:instrText>
    </w:r>
    <w:r w:rsidRPr="00995C0B">
      <w:rPr>
        <w:rStyle w:val="Seitenzahl"/>
        <w:sz w:val="20"/>
        <w:szCs w:val="20"/>
      </w:rPr>
      <w:fldChar w:fldCharType="separate"/>
    </w:r>
    <w:r w:rsidR="00495C58">
      <w:rPr>
        <w:rStyle w:val="Seitenzahl"/>
        <w:noProof/>
        <w:sz w:val="20"/>
        <w:szCs w:val="20"/>
      </w:rPr>
      <w:t>1</w:t>
    </w:r>
    <w:r w:rsidRPr="00995C0B">
      <w:rPr>
        <w:rStyle w:val="Seitenzah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2FC" w:rsidRDefault="00E622FC">
      <w:r>
        <w:separator/>
      </w:r>
    </w:p>
  </w:footnote>
  <w:footnote w:type="continuationSeparator" w:id="0">
    <w:p w:rsidR="00E622FC" w:rsidRDefault="00E622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2FC" w:rsidRDefault="00E622FC">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10847"/>
    <w:multiLevelType w:val="hybridMultilevel"/>
    <w:tmpl w:val="5A9A2E6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94679DC"/>
    <w:multiLevelType w:val="hybridMultilevel"/>
    <w:tmpl w:val="991C3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503974"/>
    <w:multiLevelType w:val="hybridMultilevel"/>
    <w:tmpl w:val="4B40364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219B70DC"/>
    <w:multiLevelType w:val="hybridMultilevel"/>
    <w:tmpl w:val="F872D3F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23327B06"/>
    <w:multiLevelType w:val="hybridMultilevel"/>
    <w:tmpl w:val="411AFBFE"/>
    <w:lvl w:ilvl="0" w:tplc="F890508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D32707"/>
    <w:multiLevelType w:val="hybridMultilevel"/>
    <w:tmpl w:val="7F78BC96"/>
    <w:lvl w:ilvl="0" w:tplc="E7CEE564">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283B2CA1"/>
    <w:multiLevelType w:val="hybridMultilevel"/>
    <w:tmpl w:val="BCA819D4"/>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7">
    <w:nsid w:val="29502489"/>
    <w:multiLevelType w:val="hybridMultilevel"/>
    <w:tmpl w:val="9B44F66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301D7D4A"/>
    <w:multiLevelType w:val="hybridMultilevel"/>
    <w:tmpl w:val="8996D02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44B8088B"/>
    <w:multiLevelType w:val="hybridMultilevel"/>
    <w:tmpl w:val="B628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Univer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Univer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Univer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939FC"/>
    <w:multiLevelType w:val="hybridMultilevel"/>
    <w:tmpl w:val="7AB84A1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1">
    <w:nsid w:val="5336034F"/>
    <w:multiLevelType w:val="hybridMultilevel"/>
    <w:tmpl w:val="539CDBB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667574D0"/>
    <w:multiLevelType w:val="hybridMultilevel"/>
    <w:tmpl w:val="9FAE6C2E"/>
    <w:lvl w:ilvl="0" w:tplc="2FE441AE">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750F1641"/>
    <w:multiLevelType w:val="hybridMultilevel"/>
    <w:tmpl w:val="3E2E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Univer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Univer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Univer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73E82"/>
    <w:multiLevelType w:val="hybridMultilevel"/>
    <w:tmpl w:val="7338B942"/>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5">
    <w:nsid w:val="78ED6B51"/>
    <w:multiLevelType w:val="hybridMultilevel"/>
    <w:tmpl w:val="8C447218"/>
    <w:lvl w:ilvl="0" w:tplc="00010409">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15"/>
  </w:num>
  <w:num w:numId="4">
    <w:abstractNumId w:val="0"/>
  </w:num>
  <w:num w:numId="5">
    <w:abstractNumId w:val="14"/>
  </w:num>
  <w:num w:numId="6">
    <w:abstractNumId w:val="11"/>
  </w:num>
  <w:num w:numId="7">
    <w:abstractNumId w:val="3"/>
  </w:num>
  <w:num w:numId="8">
    <w:abstractNumId w:val="10"/>
  </w:num>
  <w:num w:numId="9">
    <w:abstractNumId w:val="5"/>
  </w:num>
  <w:num w:numId="10">
    <w:abstractNumId w:val="6"/>
  </w:num>
  <w:num w:numId="11">
    <w:abstractNumId w:val="7"/>
  </w:num>
  <w:num w:numId="12">
    <w:abstractNumId w:val="13"/>
  </w:num>
  <w:num w:numId="13">
    <w:abstractNumId w:val="9"/>
  </w:num>
  <w:num w:numId="14">
    <w:abstractNumId w:val="8"/>
  </w:num>
  <w:num w:numId="15">
    <w:abstractNumId w:val="2"/>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stylePaneFormatFilter w:val="3701"/>
  <w:stylePaneSortMethod w:val="0000"/>
  <w:trackRevisions/>
  <w:doNotTrackMoves/>
  <w:defaultTabStop w:val="720"/>
  <w:hyphenationZone w:val="425"/>
  <w:drawingGridHorizontalSpacing w:val="120"/>
  <w:displayHorizontalDrawingGridEvery w:val="2"/>
  <w:displayVerticalDrawingGridEvery w:val="2"/>
  <w:characterSpacingControl w:val="doNotCompress"/>
  <w:hdrShapeDefaults>
    <o:shapedefaults v:ext="edit" spidmax="11266"/>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B10E6"/>
    <w:rsid w:val="0000152A"/>
    <w:rsid w:val="00030227"/>
    <w:rsid w:val="00330490"/>
    <w:rsid w:val="00495C58"/>
    <w:rsid w:val="004F4191"/>
    <w:rsid w:val="00887480"/>
    <w:rsid w:val="00B4443C"/>
    <w:rsid w:val="00B7326A"/>
    <w:rsid w:val="00C161F8"/>
    <w:rsid w:val="00E622FC"/>
    <w:rsid w:val="00ED6EEC"/>
    <w:rsid w:val="00F908DA"/>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Standard">
    <w:name w:val="Normal"/>
    <w:qFormat/>
    <w:rsid w:val="00C71AA7"/>
    <w:rPr>
      <w:sz w:val="24"/>
      <w:szCs w:val="24"/>
      <w:lang w:val="en-US" w:eastAsia="en-US"/>
    </w:rPr>
  </w:style>
  <w:style w:type="paragraph" w:styleId="berschrift1">
    <w:name w:val="heading 1"/>
    <w:basedOn w:val="Standard"/>
    <w:next w:val="Standard"/>
    <w:link w:val="berschrift1Zchn"/>
    <w:uiPriority w:val="9"/>
    <w:qFormat/>
    <w:rsid w:val="009C3693"/>
    <w:pPr>
      <w:keepNext/>
      <w:spacing w:before="240" w:after="60"/>
      <w:outlineLvl w:val="0"/>
    </w:pPr>
    <w:rPr>
      <w:rFonts w:ascii="Cambria" w:hAnsi="Cambria"/>
      <w:b/>
      <w:bCs/>
      <w:kern w:val="32"/>
      <w:sz w:val="32"/>
      <w:szCs w:val="32"/>
    </w:rPr>
  </w:style>
  <w:style w:type="paragraph" w:styleId="berschrift3">
    <w:name w:val="heading 3"/>
    <w:basedOn w:val="Standard"/>
    <w:next w:val="Standard"/>
    <w:link w:val="berschrift3Zchn"/>
    <w:semiHidden/>
    <w:unhideWhenUsed/>
    <w:qFormat/>
    <w:rsid w:val="00030227"/>
    <w:pPr>
      <w:keepNext/>
      <w:spacing w:before="240" w:after="60"/>
      <w:outlineLvl w:val="2"/>
    </w:pPr>
    <w:rPr>
      <w:rFonts w:asciiTheme="majorHAnsi" w:eastAsiaTheme="majorEastAsia" w:hAnsiTheme="majorHAnsi" w:cstheme="majorBidi"/>
      <w:b/>
      <w:bCs/>
      <w:sz w:val="26"/>
      <w:szCs w:val="26"/>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customStyle="1" w:styleId="responseheader">
    <w:name w:val="response header"/>
    <w:basedOn w:val="Standard"/>
    <w:rsid w:val="00DA77A9"/>
    <w:pPr>
      <w:ind w:left="137"/>
    </w:pPr>
    <w:rPr>
      <w:b/>
      <w:u w:val="single"/>
    </w:rPr>
  </w:style>
  <w:style w:type="table" w:styleId="Tabellengitternetz">
    <w:name w:val="Table Grid"/>
    <w:basedOn w:val="NormaleTabelle"/>
    <w:rsid w:val="00BB10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rsid w:val="004822F7"/>
    <w:rPr>
      <w:color w:val="0000FF"/>
      <w:u w:val="single"/>
    </w:rPr>
  </w:style>
  <w:style w:type="paragraph" w:styleId="Kopfzeile">
    <w:name w:val="header"/>
    <w:basedOn w:val="Standard"/>
    <w:rsid w:val="002E6155"/>
    <w:pPr>
      <w:tabs>
        <w:tab w:val="center" w:pos="4320"/>
        <w:tab w:val="right" w:pos="8640"/>
      </w:tabs>
    </w:pPr>
  </w:style>
  <w:style w:type="paragraph" w:styleId="Fuzeile">
    <w:name w:val="footer"/>
    <w:basedOn w:val="Standard"/>
    <w:rsid w:val="002E6155"/>
    <w:pPr>
      <w:tabs>
        <w:tab w:val="center" w:pos="4320"/>
        <w:tab w:val="right" w:pos="8640"/>
      </w:tabs>
    </w:pPr>
  </w:style>
  <w:style w:type="character" w:styleId="Seitenzahl">
    <w:name w:val="page number"/>
    <w:basedOn w:val="Absatz-Standardschriftart"/>
    <w:rsid w:val="00995C0B"/>
  </w:style>
  <w:style w:type="paragraph" w:styleId="Sprechblasentext">
    <w:name w:val="Balloon Text"/>
    <w:basedOn w:val="Standard"/>
    <w:semiHidden/>
    <w:rsid w:val="00303256"/>
    <w:rPr>
      <w:rFonts w:ascii="Lucida Grande" w:hAnsi="Lucida Grande"/>
      <w:sz w:val="18"/>
      <w:szCs w:val="18"/>
    </w:rPr>
  </w:style>
  <w:style w:type="character" w:styleId="BesuchterHyperlink">
    <w:name w:val="FollowedHyperlink"/>
    <w:basedOn w:val="Absatz-Standardschriftart"/>
    <w:rsid w:val="00350106"/>
    <w:rPr>
      <w:color w:val="800080"/>
      <w:u w:val="single"/>
    </w:rPr>
  </w:style>
  <w:style w:type="paragraph" w:styleId="NurText">
    <w:name w:val="Plain Text"/>
    <w:basedOn w:val="Standard"/>
    <w:rsid w:val="00F42825"/>
    <w:rPr>
      <w:rFonts w:ascii="Courier New" w:eastAsia="Times" w:hAnsi="Courier New"/>
      <w:sz w:val="20"/>
      <w:szCs w:val="20"/>
    </w:rPr>
  </w:style>
  <w:style w:type="paragraph" w:customStyle="1" w:styleId="Listenabsatz1">
    <w:name w:val="Listenabsatz1"/>
    <w:basedOn w:val="Standard"/>
    <w:qFormat/>
    <w:rsid w:val="00F17A6F"/>
    <w:pPr>
      <w:ind w:left="720"/>
      <w:contextualSpacing/>
    </w:pPr>
    <w:rPr>
      <w:rFonts w:eastAsia="Malgun Gothic"/>
    </w:rPr>
  </w:style>
  <w:style w:type="character" w:styleId="Kommentarzeichen">
    <w:name w:val="annotation reference"/>
    <w:basedOn w:val="Absatz-Standardschriftart"/>
    <w:semiHidden/>
    <w:rsid w:val="00E77278"/>
    <w:rPr>
      <w:sz w:val="18"/>
    </w:rPr>
  </w:style>
  <w:style w:type="paragraph" w:styleId="Kommentartext">
    <w:name w:val="annotation text"/>
    <w:basedOn w:val="Standard"/>
    <w:semiHidden/>
    <w:rsid w:val="00E77278"/>
  </w:style>
  <w:style w:type="paragraph" w:styleId="Kommentarthema">
    <w:name w:val="annotation subject"/>
    <w:basedOn w:val="Kommentartext"/>
    <w:next w:val="Kommentartext"/>
    <w:semiHidden/>
    <w:rsid w:val="00E77278"/>
  </w:style>
  <w:style w:type="character" w:customStyle="1" w:styleId="berschrift1Zchn">
    <w:name w:val="Überschrift 1 Zchn"/>
    <w:basedOn w:val="Absatz-Standardschriftart"/>
    <w:link w:val="berschrift1"/>
    <w:uiPriority w:val="9"/>
    <w:rsid w:val="009C3693"/>
    <w:rPr>
      <w:rFonts w:ascii="Cambria" w:eastAsia="Times New Roman" w:hAnsi="Cambria" w:cs="Times New Roman"/>
      <w:b/>
      <w:bCs/>
      <w:kern w:val="32"/>
      <w:sz w:val="32"/>
      <w:szCs w:val="32"/>
      <w:lang w:val="en-US" w:eastAsia="en-US"/>
    </w:rPr>
  </w:style>
  <w:style w:type="paragraph" w:customStyle="1" w:styleId="Default">
    <w:name w:val="Default"/>
    <w:rsid w:val="000D122A"/>
    <w:pPr>
      <w:autoSpaceDE w:val="0"/>
      <w:autoSpaceDN w:val="0"/>
      <w:adjustRightInd w:val="0"/>
    </w:pPr>
    <w:rPr>
      <w:color w:val="000000"/>
      <w:sz w:val="24"/>
      <w:szCs w:val="24"/>
    </w:rPr>
  </w:style>
  <w:style w:type="paragraph" w:styleId="StandardWeb">
    <w:name w:val="Normal (Web)"/>
    <w:basedOn w:val="Standard"/>
    <w:uiPriority w:val="99"/>
    <w:rsid w:val="00D72EA3"/>
    <w:pPr>
      <w:spacing w:before="100" w:beforeAutospacing="1" w:after="100" w:afterAutospacing="1"/>
    </w:pPr>
    <w:rPr>
      <w:lang w:val="de-CH" w:eastAsia="de-CH"/>
    </w:rPr>
  </w:style>
  <w:style w:type="paragraph" w:customStyle="1" w:styleId="synxText">
    <w:name w:val="syn_x Text"/>
    <w:basedOn w:val="Standard"/>
    <w:uiPriority w:val="99"/>
    <w:rsid w:val="00B22440"/>
    <w:rPr>
      <w:rFonts w:ascii="Univers" w:hAnsi="Univers" w:cs="Univers"/>
      <w:sz w:val="20"/>
      <w:szCs w:val="20"/>
      <w:lang w:val="de-CH" w:eastAsia="fr-CH"/>
    </w:rPr>
  </w:style>
  <w:style w:type="character" w:customStyle="1" w:styleId="berschrift3Zchn">
    <w:name w:val="Überschrift 3 Zchn"/>
    <w:basedOn w:val="Absatz-Standardschriftart"/>
    <w:link w:val="berschrift3"/>
    <w:semiHidden/>
    <w:rsid w:val="00030227"/>
    <w:rPr>
      <w:rFonts w:asciiTheme="majorHAnsi" w:eastAsiaTheme="majorEastAsia" w:hAnsiTheme="majorHAnsi" w:cstheme="majorBidi"/>
      <w:b/>
      <w:bCs/>
      <w:sz w:val="26"/>
      <w:szCs w:val="26"/>
      <w:lang w:val="en-US" w:eastAsia="en-US"/>
    </w:rPr>
  </w:style>
</w:styles>
</file>

<file path=word/webSettings.xml><?xml version="1.0" encoding="utf-8"?>
<w:webSettings xmlns:r="http://schemas.openxmlformats.org/officeDocument/2006/relationships" xmlns:w="http://schemas.openxmlformats.org/wordprocessingml/2006/main">
  <w:divs>
    <w:div w:id="46277583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phrp.nihtraining.com/" TargetMode="External"/><Relationship Id="rId13" Type="http://schemas.openxmlformats.org/officeDocument/2006/relationships/image" Target="media/image1.wmf"/><Relationship Id="rId18" Type="http://schemas.openxmlformats.org/officeDocument/2006/relationships/control" Target="activeX/activeX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8.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control" Target="activeX/activeX4.xml"/><Relationship Id="rId25"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control" Target="activeX/activeX11.xml"/><Relationship Id="rId5" Type="http://schemas.openxmlformats.org/officeDocument/2006/relationships/footnotes" Target="footnotes.xml"/><Relationship Id="rId15" Type="http://schemas.openxmlformats.org/officeDocument/2006/relationships/control" Target="activeX/activeX2.xml"/><Relationship Id="rId23" Type="http://schemas.openxmlformats.org/officeDocument/2006/relationships/control" Target="activeX/activeX10.xml"/><Relationship Id="rId10" Type="http://schemas.openxmlformats.org/officeDocument/2006/relationships/hyperlink" Target="http://cuhs.harvard.edu/conflict" TargetMode="Externa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hyperlink" Target="http://cuhs.harvard.edu/ISG.html" TargetMode="External"/><Relationship Id="rId14" Type="http://schemas.openxmlformats.org/officeDocument/2006/relationships/control" Target="activeX/activeX1.xml"/><Relationship Id="rId22" Type="http://schemas.openxmlformats.org/officeDocument/2006/relationships/control" Target="activeX/activeX9.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4186</Words>
  <Characters>26373</Characters>
  <Application>Microsoft Office Word</Application>
  <DocSecurity>0</DocSecurity>
  <Lines>219</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HARVARD UNIVERSITY</vt:lpstr>
      <vt:lpstr>HARVARD UNIVERSITY</vt:lpstr>
    </vt:vector>
  </TitlesOfParts>
  <Company>Harvard University FAS Administration</Company>
  <LinksUpToDate>false</LinksUpToDate>
  <CharactersWithSpaces>30499</CharactersWithSpaces>
  <SharedDoc>false</SharedDoc>
  <HLinks>
    <vt:vector size="30" baseType="variant">
      <vt:variant>
        <vt:i4>1703938</vt:i4>
      </vt:variant>
      <vt:variant>
        <vt:i4>29</vt:i4>
      </vt:variant>
      <vt:variant>
        <vt:i4>0</vt:i4>
      </vt:variant>
      <vt:variant>
        <vt:i4>5</vt:i4>
      </vt:variant>
      <vt:variant>
        <vt:lpwstr>http://cuhs.harvard.edu/conflict</vt:lpwstr>
      </vt:variant>
      <vt:variant>
        <vt:lpwstr/>
      </vt:variant>
      <vt:variant>
        <vt:i4>4915211</vt:i4>
      </vt:variant>
      <vt:variant>
        <vt:i4>26</vt:i4>
      </vt:variant>
      <vt:variant>
        <vt:i4>0</vt:i4>
      </vt:variant>
      <vt:variant>
        <vt:i4>5</vt:i4>
      </vt:variant>
      <vt:variant>
        <vt:lpwstr>http://cuhs.harvard.edu/ISG.html</vt:lpwstr>
      </vt:variant>
      <vt:variant>
        <vt:lpwstr/>
      </vt:variant>
      <vt:variant>
        <vt:i4>1376268</vt:i4>
      </vt:variant>
      <vt:variant>
        <vt:i4>7</vt:i4>
      </vt:variant>
      <vt:variant>
        <vt:i4>0</vt:i4>
      </vt:variant>
      <vt:variant>
        <vt:i4>5</vt:i4>
      </vt:variant>
      <vt:variant>
        <vt:lpwstr>http://phrp.nihtraining.com/</vt:lpwstr>
      </vt:variant>
      <vt:variant>
        <vt:lpwstr/>
      </vt:variant>
      <vt:variant>
        <vt:i4>4128895</vt:i4>
      </vt:variant>
      <vt:variant>
        <vt:i4>3</vt:i4>
      </vt:variant>
      <vt:variant>
        <vt:i4>0</vt:i4>
      </vt:variant>
      <vt:variant>
        <vt:i4>5</vt:i4>
      </vt:variant>
      <vt:variant>
        <vt:lpwstr>http://www.aflcio.org/csr/upload_resume.cfm</vt:lpwstr>
      </vt:variant>
      <vt:variant>
        <vt:lpwstr/>
      </vt:variant>
      <vt:variant>
        <vt:i4>1441916</vt:i4>
      </vt:variant>
      <vt:variant>
        <vt:i4>0</vt:i4>
      </vt:variant>
      <vt:variant>
        <vt:i4>0</vt:i4>
      </vt:variant>
      <vt:variant>
        <vt:i4>5</vt:i4>
      </vt:variant>
      <vt:variant>
        <vt:lpwstr>http://www.surveymonkey.com/s/MTDDMN2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UNIVERSITY</dc:title>
  <dc:creator>Katrina Sylor</dc:creator>
  <cp:lastModifiedBy>Chiara</cp:lastModifiedBy>
  <cp:revision>5</cp:revision>
  <cp:lastPrinted>2009-03-12T23:27:00Z</cp:lastPrinted>
  <dcterms:created xsi:type="dcterms:W3CDTF">2010-10-05T16:52:00Z</dcterms:created>
  <dcterms:modified xsi:type="dcterms:W3CDTF">2010-10-05T17:38:00Z</dcterms:modified>
</cp:coreProperties>
</file>